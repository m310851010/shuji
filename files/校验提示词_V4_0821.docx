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0D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校验提示词</w:t>
      </w:r>
    </w:p>
    <w:p w14:paraId="7B5705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  <w:t>以下校验规则基于提供的表内校验规则，其中强制校验为“数据录入”环节系统自动判定内容，如不符合条件，则不允许上传，需修改后再上传；自动校验为“数据校验”环节自动校验时系统自动执行的判定规则。</w:t>
      </w:r>
    </w:p>
    <w:p w14:paraId="0768E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  <w:t>标红字体为后台开发中可替换字段。</w:t>
      </w:r>
    </w:p>
    <w:p w14:paraId="6540D99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强制校验规则</w:t>
      </w:r>
    </w:p>
    <w:p w14:paraId="5AB2E8F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规上企业、重点耗煤装置、区域综合数据、项目：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上传的数据单位与当前单位不符，请核对并重新上传数据。</w:t>
      </w:r>
    </w:p>
    <w:p w14:paraId="2E26E4C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ins w:id="0" w:author="蒲公英的梦想" w:date="2025-08-20T14:15:3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固定资产投资项目：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项目名称、项目代码、审查意见文号数据重复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，请核对并重新上传数据。</w:t>
      </w:r>
    </w:p>
    <w:p w14:paraId="0755EC0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cyan"/>
          <w:lang w:val="en-US" w:eastAsia="zh-CN"/>
          <w:rPrChange w:id="1" w:author="蒲公英的梦想" w:date="2025-08-21T18:02:02Z">
            <w:rPr>
              <w:rFonts w:hint="eastAsia" w:ascii="方正仿宋_GBK" w:hAnsi="方正仿宋_GBK" w:eastAsia="方正仿宋_GBK" w:cs="方正仿宋_GBK"/>
              <w:sz w:val="32"/>
              <w:szCs w:val="32"/>
              <w:lang w:val="en-US" w:eastAsia="zh-CN"/>
            </w:rPr>
          </w:rPrChange>
        </w:rPr>
      </w:pPr>
      <w:ins w:id="2" w:author="蒲公英的梦想" w:date="2025-08-20T14:15:35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3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固定</w:t>
        </w:r>
      </w:ins>
      <w:ins w:id="5" w:author="蒲公英的梦想" w:date="2025-08-20T14:15:43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6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资产</w:t>
        </w:r>
      </w:ins>
      <w:ins w:id="8" w:author="蒲公英的梦想" w:date="2025-08-20T14:15:45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9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项目</w:t>
        </w:r>
      </w:ins>
      <w:ins w:id="11" w:author="蒲公英的梦想" w:date="2025-08-20T14:15:46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12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其他</w:t>
        </w:r>
      </w:ins>
      <w:ins w:id="14" w:author="蒲公英的梦想" w:date="2025-08-20T14:15:47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15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单位</w:t>
        </w:r>
      </w:ins>
      <w:ins w:id="17" w:author="蒲公英的梦想" w:date="2025-08-20T14:15:49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18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已</w:t>
        </w:r>
      </w:ins>
      <w:ins w:id="20" w:author="蒲公英的梦想" w:date="2025-08-20T14:15:51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21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上传</w:t>
        </w:r>
      </w:ins>
      <w:ins w:id="23" w:author="蒲公英的梦想" w:date="2025-08-20T14:15:52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24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：</w:t>
        </w:r>
      </w:ins>
      <w:ins w:id="26" w:author="蒲公英的梦想" w:date="2025-08-20T14:17:27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27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此</w:t>
        </w:r>
      </w:ins>
      <w:ins w:id="29" w:author="蒲公英的梦想" w:date="2025-08-20T14:23:0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30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XXX</w:t>
        </w:r>
      </w:ins>
      <w:ins w:id="32" w:author="蒲公英的梦想" w:date="2025-08-20T14:23:04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33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（</w:t>
        </w:r>
      </w:ins>
      <w:ins w:id="35" w:author="蒲公英的梦想" w:date="2025-08-20T14:16:1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36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项目</w:t>
        </w:r>
      </w:ins>
      <w:ins w:id="38" w:author="蒲公英的梦想" w:date="2025-08-20T14:16:1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39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名称</w:t>
        </w:r>
      </w:ins>
      <w:ins w:id="41" w:author="蒲公英的梦想" w:date="2025-08-20T14:16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42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、</w:t>
        </w:r>
      </w:ins>
      <w:ins w:id="44" w:author="蒲公英的梦想" w:date="2025-08-20T14:16:1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45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项目代码</w:t>
        </w:r>
      </w:ins>
      <w:ins w:id="47" w:author="蒲公英的梦想" w:date="2025-08-20T14:16:1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48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、</w:t>
        </w:r>
      </w:ins>
      <w:ins w:id="50" w:author="蒲公英的梦想" w:date="2025-08-20T14:16:1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51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审查</w:t>
        </w:r>
      </w:ins>
      <w:ins w:id="53" w:author="蒲公英的梦想" w:date="2025-08-20T14:16:2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54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意见</w:t>
        </w:r>
      </w:ins>
      <w:ins w:id="56" w:author="蒲公英的梦想" w:date="2025-08-20T14:16:2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57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文号</w:t>
        </w:r>
      </w:ins>
      <w:ins w:id="59" w:author="蒲公英的梦想" w:date="2025-08-20T14:23:0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60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）</w:t>
        </w:r>
      </w:ins>
      <w:ins w:id="62" w:author="蒲公英的梦想" w:date="2025-08-20T14:16:32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63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已</w:t>
        </w:r>
      </w:ins>
      <w:ins w:id="65" w:author="蒲公英的梦想" w:date="2025-08-20T14:16:3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66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被</w:t>
        </w:r>
      </w:ins>
      <w:ins w:id="68" w:author="蒲公英的梦想" w:date="2025-08-20T14:23:1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69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（</w:t>
        </w:r>
      </w:ins>
      <w:ins w:id="71" w:author="蒲公英的梦想" w:date="2025-08-20T14:16:3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2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其他</w:t>
        </w:r>
      </w:ins>
      <w:ins w:id="74" w:author="蒲公英的梦想" w:date="2025-08-20T14:16:4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5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单位</w:t>
        </w:r>
      </w:ins>
      <w:ins w:id="77" w:author="蒲公英的梦想" w:date="2025-08-20T14:22:3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8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XXX</w:t>
        </w:r>
      </w:ins>
      <w:ins w:id="80" w:author="蒲公英的梦想" w:date="2025-08-20T14:23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81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）</w:t>
        </w:r>
      </w:ins>
      <w:ins w:id="83" w:author="蒲公英的梦想" w:date="2025-08-20T14:16:44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84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上传，</w:t>
        </w:r>
      </w:ins>
      <w:ins w:id="86" w:author="蒲公英的梦想" w:date="2025-08-20T14:16:46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87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请</w:t>
        </w:r>
      </w:ins>
      <w:ins w:id="89" w:author="蒲公英的梦想" w:date="2025-08-20T14:16:57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90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核对</w:t>
        </w:r>
      </w:ins>
      <w:ins w:id="92" w:author="蒲公英的梦想" w:date="2025-08-20T14:16:58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93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并</w:t>
        </w:r>
      </w:ins>
      <w:ins w:id="95" w:author="蒲公英的梦想" w:date="2025-08-20T14:16:59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96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重新</w:t>
        </w:r>
      </w:ins>
      <w:ins w:id="98" w:author="蒲公英的梦想" w:date="2025-08-20T14:17:01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99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上传</w:t>
        </w:r>
      </w:ins>
      <w:ins w:id="101" w:author="蒲公英的梦想" w:date="2025-08-20T14:17:02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2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该</w:t>
        </w:r>
      </w:ins>
      <w:ins w:id="104" w:author="蒲公英的梦想" w:date="2025-08-20T14:17:0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5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文档</w:t>
        </w:r>
      </w:ins>
      <w:ins w:id="107" w:author="蒲公英的梦想" w:date="2025-08-20T14:17:04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8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。</w:t>
        </w:r>
      </w:ins>
    </w:p>
    <w:p w14:paraId="41B6027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盖章文件不是pdf、png、jpg格式不让上传。</w:t>
      </w:r>
    </w:p>
    <w:p w14:paraId="17620EF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未在企业清单里：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XX企业，统一信用代码XXX未在清单表里，请知悉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。</w:t>
      </w:r>
    </w:p>
    <w:p w14:paraId="6FD1144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企业名称和统一信用代码不对应：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统一信用代码XXX和上传的企业名称不对应，请核对。</w:t>
      </w:r>
    </w:p>
    <w:p w14:paraId="72B261D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年份和单位为空不让上传：XX（年份、单位）不能为空，请核对并重新上传数据。</w:t>
      </w:r>
    </w:p>
    <w:p w14:paraId="28F9058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上传的文档格式修改了或者上传的是其他文档：xx文件格式异常。</w:t>
      </w:r>
    </w:p>
    <w:p w14:paraId="6136494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自动校验规则</w:t>
      </w:r>
    </w:p>
    <w:p w14:paraId="013B88F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3" w:firstLineChars="200"/>
        <w:textAlignment w:val="auto"/>
        <w:outlineLvl w:val="1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附表1 202X年规模以上企业煤炭消费信息表</w:t>
      </w:r>
    </w:p>
    <w:p w14:paraId="1EA556C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4259E4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XXX（年份、单位名称、统一社会信用代码、行业门类、行业大类、行业中类、单位所在省/市/区、单位所在区县、联系电话、年综合能耗当量值、年综合能耗等价值）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58FCC47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593E49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年综合能耗当量值、年综合能耗等价值、年原料用能消费量、耗煤总量（实物量）、耗煤总量（标准量）、原料用煤（实物量）、原煤消费（实物量）、洗精煤消费（实物量）、其他煤炭消费（实物量）、焦炭消费（实物量）、投入量、产出量、年耗煤量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4B4B1D1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年综合能耗当量值、年综合能耗等价值、年原料用能消费量、耗煤总量（实物量）、耗煤总量（标准量）、原料用煤（实物量）、原煤消费（实物量）、洗精煤消费（实物量）、其他煤炭消费（实物量）、焦炭消费（实物量）、投入量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7355CB5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数值错误，请填写≤1000000000的数。</w:t>
      </w:r>
    </w:p>
    <w:p w14:paraId="5955BECB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000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年综合能耗当量值应≥年原料用能消费量；</w:t>
      </w:r>
    </w:p>
    <w:p w14:paraId="2D9FB0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default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年综合能耗等价值应≥年原料用能消费量。</w:t>
      </w:r>
    </w:p>
    <w:p w14:paraId="12AB685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1BF7A2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耗煤总量（实物量）应≥耗煤总量（标准量）；</w:t>
      </w:r>
    </w:p>
    <w:p w14:paraId="4528C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耗煤总量（实物量）应≥原料用煤（实物量）；</w:t>
      </w:r>
    </w:p>
    <w:p w14:paraId="680863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耗煤总量（实物量）应=原煤消费（实物量）+洗精煤消费（实物量）+其他煤炭消费（实物量）之和；</w:t>
      </w:r>
    </w:p>
    <w:p w14:paraId="36456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年综合能耗当量值应≧耗煤总量（标准量）；</w:t>
      </w:r>
    </w:p>
    <w:p w14:paraId="41FDF3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年综合能耗等价值应≧耗煤总量（标准量）。</w:t>
      </w:r>
    </w:p>
    <w:p w14:paraId="6DD19C4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累计使用时间、设计年限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数值错误，请填写0-50之间的整数。</w:t>
      </w:r>
    </w:p>
    <w:p w14:paraId="606840D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容量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数值错误，请填写≥0的整数。</w:t>
      </w:r>
    </w:p>
    <w:p w14:paraId="1DF6784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commentRangeStart w:id="0"/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原煤消费（实物量）应≥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投入品种为原煤的投入量之和，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51A0F6A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洗精煤消费（实物量）应≥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投入品种为洗精煤的投入量之和，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6247CE6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其他煤炭消费（实物量）应≥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投入品种为其他煤炭的投入量之和，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71121C2A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焦炭消费（实物量）应≥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煤炭消费用途情况里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投入品种为焦炭的投入量之和，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65AA6B1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原煤消费（实物量）应≥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耗煤品种为原煤的年耗煤量（换算为万吨后）之和，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7BF0037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洗精煤消费（实物量）应≥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耗煤品种为洗精煤的年耗煤量（换算为万吨后）之和，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5083B6D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其他煤炭消费（实物量）应≥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耗煤品种为其他煤炭的年耗煤量（换算为万吨后）之和，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C8C3BB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附表1 202X年规模以上企业煤炭消费信息表，煤炭消费情况里的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焦炭消费（实物量）应≥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重点耗煤装置设备情况里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耗煤品种为焦炭的年耗煤量（换算为万吨后）之和，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  <w:commentRangeEnd w:id="0"/>
      <w:r>
        <w:commentReference w:id="0"/>
      </w:r>
    </w:p>
    <w:p w14:paraId="49FB429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3" w:firstLineChars="200"/>
        <w:textAlignment w:val="auto"/>
        <w:outlineLvl w:val="1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附表2 202X年其他耗煤单位重点耗煤装置（设备）煤炭消耗信息表</w:t>
      </w:r>
    </w:p>
    <w:p w14:paraId="237C632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7A88A13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XXX(单位名称、统一社会信用代码、单位地址、所属行业、数据年份、类型、编号、累计使用时间、设计年限、容量单位、容量)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10BF1B9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状态为运行，年耗煤量不能为空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，请补充填写并重新上传。</w:t>
      </w:r>
    </w:p>
    <w:p w14:paraId="34EE698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745D3DCF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4A53F5FF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数值错误，请填写≤1000000000的数。</w:t>
      </w:r>
    </w:p>
    <w:p w14:paraId="45BAA691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累计使用时间、设计年限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数值错误，请填写0-50之间的整数。</w:t>
      </w:r>
    </w:p>
    <w:p w14:paraId="7DB0140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容量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数值错误，请填写≥0的整数。</w:t>
      </w:r>
    </w:p>
    <w:p w14:paraId="082678A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3" w:firstLineChars="200"/>
        <w:textAlignment w:val="auto"/>
        <w:outlineLvl w:val="1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附表3 固定资产投资项目节能审查煤炭消费情况汇总表</w:t>
      </w:r>
    </w:p>
    <w:p w14:paraId="74E7847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1EC581C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项目名称、项目代码、建设单位、主要建设内容、项目所在省、自治区、直辖市、所属行业大类（2位代码）、所属行业小类（4位代码）、节能审查批复时间、拟投产时间/实际投产时间、节能审查机关、审查意见文号、当量值、等价值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357BC1C2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27F29B5C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当量值、等价值、煤品消费总量（实物量）、#煤炭消费量（实物量）、#焦炭消费量（实物量）、#兰炭消费量（实物量）、煤品消费总量（折标量）、#煤炭消费量（折标量）、#焦炭消费量（折标量）、#兰炭消费量（折标量）、</w:t>
      </w:r>
      <w:ins w:id="110" w:author="蒲公英的梦想" w:date="2025-08-21T17:53:3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11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煤炭</w:t>
        </w:r>
      </w:ins>
      <w:ins w:id="113" w:author="蒲公英的梦想" w:date="2025-08-21T17:53:3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14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消费</w:t>
        </w:r>
      </w:ins>
      <w:ins w:id="116" w:author="蒲公英的梦想" w:date="2025-08-21T17:53:4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17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替代量</w:t>
        </w:r>
      </w:ins>
      <w:ins w:id="119" w:author="蒲公英的梦想" w:date="2025-08-21T17:53:4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20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（</w:t>
        </w:r>
      </w:ins>
      <w:ins w:id="122" w:author="蒲公英的梦想" w:date="2025-08-21T17:53:4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23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万吨</w:t>
        </w:r>
      </w:ins>
      <w:ins w:id="125" w:author="蒲公英的梦想" w:date="2025-08-21T17:53:5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26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，</w:t>
        </w:r>
      </w:ins>
      <w:ins w:id="128" w:author="蒲公英的梦想" w:date="2025-08-21T17:53:5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29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实物量</w:t>
        </w:r>
      </w:ins>
      <w:ins w:id="131" w:author="蒲公英的梦想" w:date="2025-08-21T17:53:4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32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）</w:t>
        </w:r>
      </w:ins>
      <w:ins w:id="134" w:author="蒲公英的梦想" w:date="2025-08-21T17:53:5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35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、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年原料用煤量（实物量）、年原料用煤量（折标量）】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0D8E9348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</w:t>
      </w:r>
      <w:bookmarkStart w:id="0" w:name="_GoBack"/>
      <w:bookmarkEnd w:id="0"/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当量值、等价值、煤品消费总量（实物量）、#煤炭消费量（实物量）、#焦炭消费量（实物量）、#兰炭消费量（实物量）、煤品消费总量（折标量）、#煤炭消费量（折标量）、#焦炭消费量（折标量）、#兰炭消费量（折标量）、年原料用煤量（实物量）、年原料用煤量（折标量）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2DBB45F9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96DAE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年综合能源消费量（当量值）应≧年煤品消费量量（折标量）；</w:t>
      </w:r>
    </w:p>
    <w:p w14:paraId="0A310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煤品消费总量（实物量）应≧年原料用煤量（实物量）；</w:t>
      </w:r>
    </w:p>
    <w:p w14:paraId="648C1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煤品消费总量（折标量）应≧年原料用煤量（折标量）；</w:t>
      </w:r>
    </w:p>
    <w:p w14:paraId="52C14E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煤炭消费量（实物量）应≧煤炭消费量（折标量）；</w:t>
      </w:r>
    </w:p>
    <w:p w14:paraId="43E76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焦炭消费量（实物量）应≧焦炭消费量（折标量）；</w:t>
      </w:r>
    </w:p>
    <w:p w14:paraId="64B41E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兰炭消费量（实物量）应≧兰炭消费量（折标量）；</w:t>
      </w:r>
    </w:p>
    <w:p w14:paraId="7F4314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年原料用煤量（实物量）应≧年原料用煤量（折标量）。</w:t>
      </w:r>
    </w:p>
    <w:p w14:paraId="74809E72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1B549A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 xml:space="preserve">煤品消费总量（实物量）应=煤炭消费量（实物量）+焦炭消费量（实物量）+兰炭消费量（实物量）之和； </w:t>
      </w:r>
    </w:p>
    <w:p w14:paraId="40990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煤品消费总量（折标量）应=煤炭消费量（折标量）+焦炭消费量（折标量）+兰炭消费量（折标量）之和。</w:t>
      </w:r>
    </w:p>
    <w:p w14:paraId="19CCAE8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3" w:firstLineChars="200"/>
        <w:textAlignment w:val="auto"/>
        <w:outlineLvl w:val="1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附件2 XX省（自治区、直辖市）202X年煤炭消费状况表</w:t>
      </w:r>
    </w:p>
    <w:p w14:paraId="253469A2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CCA422B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XXX【省（市、区）、地市（州）、县（区）、年份、煤合计、原煤、洗精煤、其他、1.火力发电、2.供热、3.煤炭洗选、4.炼焦、5.炼油及煤制油、6.制气、1.工业、1.工业（#用作原料、材料）、2.其他用途、焦炭】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2A0B534F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3BF5E302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7BB9DC78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0A569AA1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XXX（煤合计、原煤、洗精煤、其他）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数值错误，请填写≤200000的数。</w:t>
      </w:r>
    </w:p>
    <w:p w14:paraId="2D521C84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957C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煤合计应=原煤+洗精煤+其他；</w:t>
      </w:r>
    </w:p>
    <w:p w14:paraId="43F10E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default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终端消费1.工业应≥1.工业（#用作原料、材料）。</w:t>
      </w:r>
    </w:p>
    <w:p w14:paraId="6B1E4524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煤合计应≥能源加工转换+终端消费之和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66C6917C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本单位所上传数值</w:t>
      </w:r>
      <w:ins w:id="137" w:author="WPS_1212414852" w:date="2025-08-19T11:31:5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38" w:author="WPS_1212414852" w:date="2025-08-19T11:32:33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*</w:t>
        </w:r>
      </w:ins>
      <w:ins w:id="139" w:author="WPS_1212414852" w:date="2025-08-19T11:31:5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40" w:author="WPS_1212414852" w:date="2025-08-19T11:32:33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120</w:t>
        </w:r>
      </w:ins>
      <w:ins w:id="141" w:author="WPS_1212414852" w:date="2025-08-19T11:31:5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%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应≥下级单位相加之和，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142" w:author="WPS_1212414852" w:date="2025-08-19T11:32:28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目前</w:t>
      </w:r>
      <w:ins w:id="143" w:author="WPS_1212414852" w:date="2025-08-19T11:32:0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44" w:author="WPS_1212414852" w:date="2025-08-19T11:32:28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下级单位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145" w:author="WPS_1212414852" w:date="2025-08-19T11:32:28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XXX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【煤合计、原煤、洗精煤、其他、1.火力发电、2.供热、3.煤炭洗选、4.炼焦、5.炼油及煤制油、6.制气、1.工业、1.工业（#用作原料、材料）、2.其他用途、焦炭】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146" w:author="WPS_1212414852" w:date="2025-08-19T11:32:36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值</w:t>
      </w:r>
      <w:ins w:id="147" w:author="WPS_1212414852" w:date="2025-08-19T11:32:1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48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之和</w:t>
        </w:r>
      </w:ins>
      <w:ins w:id="149" w:author="WPS_1212414852" w:date="2025-08-19T11:32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50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已</w:t>
        </w:r>
      </w:ins>
      <w:ins w:id="151" w:author="WPS_1212414852" w:date="2025-08-19T11:32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52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高于</w:t>
        </w:r>
      </w:ins>
      <w:ins w:id="153" w:author="WPS_1212414852" w:date="2025-08-19T11:32:1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54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本级</w:t>
        </w:r>
      </w:ins>
      <w:del w:id="155" w:author="WPS_1212414852" w:date="2025-08-19T11:32:1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156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delText>的1</w:delText>
        </w:r>
      </w:del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157" w:author="WPS_1212414852" w:date="2025-08-19T11:32:36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20%</w:t>
      </w:r>
      <w:ins w:id="158" w:author="WPS_1212414852" w:date="2025-08-19T11:32:4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</w:rPr>
          <w:t>以上</w:t>
        </w:r>
      </w:ins>
      <w:del w:id="159" w:author="WPS_1212414852" w:date="2025-08-19T11:32:2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小于下级单位之和</w:delText>
        </w:r>
      </w:del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，请核对并重新填写。</w:t>
      </w:r>
    </w:p>
    <w:p w14:paraId="714FE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212414852" w:date="2025-08-19T11:48:14Z" w:initials="">
    <w:p w14:paraId="363625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第一版都删除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3625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ABB7B"/>
    <w:multiLevelType w:val="singleLevel"/>
    <w:tmpl w:val="93BABB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00C11DC"/>
    <w:multiLevelType w:val="singleLevel"/>
    <w:tmpl w:val="A00C11DC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color w:val="auto"/>
      </w:rPr>
    </w:lvl>
  </w:abstractNum>
  <w:abstractNum w:abstractNumId="2">
    <w:nsid w:val="A8DB4552"/>
    <w:multiLevelType w:val="singleLevel"/>
    <w:tmpl w:val="A8DB4552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3">
    <w:nsid w:val="B5871289"/>
    <w:multiLevelType w:val="singleLevel"/>
    <w:tmpl w:val="B58712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A02B49A"/>
    <w:multiLevelType w:val="singleLevel"/>
    <w:tmpl w:val="BA02B49A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5">
    <w:nsid w:val="C526A0A4"/>
    <w:multiLevelType w:val="singleLevel"/>
    <w:tmpl w:val="C526A0A4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color w:val="auto"/>
      </w:rPr>
    </w:lvl>
  </w:abstractNum>
  <w:abstractNum w:abstractNumId="6">
    <w:nsid w:val="C81A5F93"/>
    <w:multiLevelType w:val="singleLevel"/>
    <w:tmpl w:val="C81A5F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E5AB16E"/>
    <w:multiLevelType w:val="singleLevel"/>
    <w:tmpl w:val="EE5AB1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8">
    <w:nsid w:val="027FF2E8"/>
    <w:multiLevelType w:val="singleLevel"/>
    <w:tmpl w:val="027FF2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 w:ascii="黑体" w:hAnsi="黑体" w:eastAsia="黑体" w:cs="黑体"/>
      </w:rPr>
    </w:lvl>
  </w:abstractNum>
  <w:abstractNum w:abstractNumId="9">
    <w:nsid w:val="036032C7"/>
    <w:multiLevelType w:val="singleLevel"/>
    <w:tmpl w:val="036032C7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0">
    <w:nsid w:val="106F9498"/>
    <w:multiLevelType w:val="singleLevel"/>
    <w:tmpl w:val="106F9498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1">
    <w:nsid w:val="2F9377C2"/>
    <w:multiLevelType w:val="singleLevel"/>
    <w:tmpl w:val="2F9377C2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b w:val="0"/>
        <w:bCs w:val="0"/>
      </w:rPr>
    </w:lvl>
  </w:abstractNum>
  <w:abstractNum w:abstractNumId="12">
    <w:nsid w:val="3C3046EC"/>
    <w:multiLevelType w:val="singleLevel"/>
    <w:tmpl w:val="3C3046EC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3">
    <w:nsid w:val="630B3109"/>
    <w:multiLevelType w:val="singleLevel"/>
    <w:tmpl w:val="630B31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F2E1E31"/>
    <w:multiLevelType w:val="singleLevel"/>
    <w:tmpl w:val="6F2E1E3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蒲公英的梦想">
    <w15:presenceInfo w15:providerId="WPS Office" w15:userId="3364021714"/>
  </w15:person>
  <w15:person w15:author="WPS_1212414852">
    <w15:presenceInfo w15:providerId="WPS Office" w15:userId="6443552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3A89"/>
    <w:rsid w:val="03E57195"/>
    <w:rsid w:val="058C55E1"/>
    <w:rsid w:val="05926AFC"/>
    <w:rsid w:val="06683CC4"/>
    <w:rsid w:val="0B8E7D66"/>
    <w:rsid w:val="0DCD2DC7"/>
    <w:rsid w:val="0E464FCF"/>
    <w:rsid w:val="0EB14497"/>
    <w:rsid w:val="1027029D"/>
    <w:rsid w:val="11A6405B"/>
    <w:rsid w:val="1227015D"/>
    <w:rsid w:val="1244057A"/>
    <w:rsid w:val="128A572B"/>
    <w:rsid w:val="13C22CA3"/>
    <w:rsid w:val="14CA1498"/>
    <w:rsid w:val="18130656"/>
    <w:rsid w:val="1D76208F"/>
    <w:rsid w:val="1DF73351"/>
    <w:rsid w:val="1EA96812"/>
    <w:rsid w:val="1EAB16E1"/>
    <w:rsid w:val="24A73F1B"/>
    <w:rsid w:val="29712D49"/>
    <w:rsid w:val="2BE617CC"/>
    <w:rsid w:val="2CEF78F7"/>
    <w:rsid w:val="2D4F514F"/>
    <w:rsid w:val="30297EDA"/>
    <w:rsid w:val="32715FF0"/>
    <w:rsid w:val="33B070ED"/>
    <w:rsid w:val="34967B08"/>
    <w:rsid w:val="37066487"/>
    <w:rsid w:val="3B7D75B1"/>
    <w:rsid w:val="3E9926CE"/>
    <w:rsid w:val="3EA9049D"/>
    <w:rsid w:val="3FB5193C"/>
    <w:rsid w:val="41DA15EE"/>
    <w:rsid w:val="42C41CE4"/>
    <w:rsid w:val="45A27A61"/>
    <w:rsid w:val="47E562EF"/>
    <w:rsid w:val="4ADB2664"/>
    <w:rsid w:val="511107EA"/>
    <w:rsid w:val="51BD778A"/>
    <w:rsid w:val="52A80CDA"/>
    <w:rsid w:val="540B5A08"/>
    <w:rsid w:val="55E738C7"/>
    <w:rsid w:val="5A663955"/>
    <w:rsid w:val="5D344644"/>
    <w:rsid w:val="5E490A40"/>
    <w:rsid w:val="5F6941F0"/>
    <w:rsid w:val="635B58F5"/>
    <w:rsid w:val="63D07235"/>
    <w:rsid w:val="6609788A"/>
    <w:rsid w:val="674D780C"/>
    <w:rsid w:val="69201173"/>
    <w:rsid w:val="6B565AB1"/>
    <w:rsid w:val="6F5908F1"/>
    <w:rsid w:val="71D77D96"/>
    <w:rsid w:val="784C1F84"/>
    <w:rsid w:val="794C5FB4"/>
    <w:rsid w:val="79D55FA9"/>
    <w:rsid w:val="7A4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3803</Words>
  <Characters>4048</Characters>
  <Lines>0</Lines>
  <Paragraphs>0</Paragraphs>
  <TotalTime>545</TotalTime>
  <ScaleCrop>false</ScaleCrop>
  <LinksUpToDate>false</LinksUpToDate>
  <CharactersWithSpaces>4087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2025-08-11T02:12:00Z</dcterms:created>
  <dc:creator>15832</dc:creator>
  <cp:lastModifiedBy>蒲公英的梦想</cp:lastModifiedBy>
  <dcterms:modified xsi:type="dcterms:W3CDTF">2025-08-21T10:02:19Z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eyJoZGlkIjoiNDE2MDI5OTZmNWYwMmYyYmY5OGZjMDJjZTQ1MWRmNWYiLCJ1c2VySWQiOiIzODA5OTA5NDUifQ==</vt:lpwstr>
  </property>
  <property fmtid="{D5CDD505-2E9C-101B-9397-08002B2CF9AE}" pid="4" name="ICV">
    <vt:lpwstr>C28EC4E52F1C45118B940453575EFBF0_13</vt:lpwstr>
  </property>
</Properties>
</file>