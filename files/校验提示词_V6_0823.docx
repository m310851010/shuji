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B0DA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sz w:val="44"/>
          <w:szCs w:val="44"/>
          <w:lang w:val="en-US" w:eastAsia="zh-CN"/>
        </w:rPr>
        <w:t>校验提示词</w:t>
      </w:r>
    </w:p>
    <w:p w14:paraId="7B5705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以下校验规则基于提供的表内校验规则，其中强制校验为“数据录入”环节系统自动判定内容，如不符合条件，则不允许上传，需修改后再上传；自动校验为“数据校验”环节自动校验时系统自动执行的判定规则。</w:t>
      </w:r>
    </w:p>
    <w:p w14:paraId="0768E7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  <w:t>标红字体为后台开发中可替换字段。</w:t>
      </w:r>
    </w:p>
    <w:p w14:paraId="6540D9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强制校验规则</w:t>
      </w:r>
    </w:p>
    <w:p w14:paraId="5AB2E8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规上企业、重点耗煤装置、区域综合数据、项目：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上传的数据单位与当前单位不符，请核对并重新上传数据。</w:t>
      </w:r>
      <w:ins w:id="0" w:author="WPS_1212414852" w:date="2025-08-21T21:29:0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【</w:t>
        </w:r>
      </w:ins>
      <w:ins w:id="1" w:author="WPS_1212414852" w:date="2025-08-21T21:33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表1</w:t>
        </w:r>
      </w:ins>
      <w:ins w:id="2" w:author="WPS_1212414852" w:date="2025-08-21T21:33:1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、</w:t>
        </w:r>
      </w:ins>
      <w:ins w:id="3" w:author="WPS_1212414852" w:date="2025-08-21T21:33:1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表2</w:t>
        </w:r>
      </w:ins>
      <w:ins w:id="4" w:author="WPS_1212414852" w:date="2025-08-21T21:33:1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：</w:t>
        </w:r>
      </w:ins>
      <w:ins w:id="5" w:author="WPS_1212414852" w:date="2025-08-21T21:29:1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有</w:t>
        </w:r>
      </w:ins>
      <w:ins w:id="6" w:author="WPS_1212414852" w:date="2025-08-21T21:29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清单的</w:t>
        </w:r>
      </w:ins>
      <w:ins w:id="7" w:author="WPS_1212414852" w:date="2025-08-21T21:29:1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情况下</w:t>
        </w:r>
      </w:ins>
      <w:ins w:id="8" w:author="WPS_1212414852" w:date="2025-08-21T21:29:1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才</w:t>
        </w:r>
      </w:ins>
      <w:ins w:id="9" w:author="WPS_1212414852" w:date="2025-08-21T21:29:1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校验，</w:t>
        </w:r>
      </w:ins>
      <w:ins w:id="10" w:author="WPS_1212414852" w:date="2025-08-21T21:29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没有清单</w:t>
        </w:r>
      </w:ins>
      <w:ins w:id="11" w:author="WPS_1212414852" w:date="2025-08-21T21:29:2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的话</w:t>
        </w:r>
      </w:ins>
      <w:ins w:id="12" w:author="WPS_1212414852" w:date="2025-08-21T21:29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不用</w:t>
        </w:r>
      </w:ins>
      <w:ins w:id="13" w:author="WPS_1212414852" w:date="2025-08-21T21:29:2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校验</w:t>
        </w:r>
      </w:ins>
      <w:ins w:id="14" w:author="WPS_1212414852" w:date="2025-08-21T21:33:1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；</w:t>
        </w:r>
      </w:ins>
      <w:ins w:id="15" w:author="WPS_1212414852" w:date="2025-08-21T21:33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表3</w:t>
        </w:r>
      </w:ins>
      <w:ins w:id="16" w:author="WPS_1212414852" w:date="2025-08-21T21:33:2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、</w:t>
        </w:r>
      </w:ins>
      <w:ins w:id="17" w:author="WPS_1212414852" w:date="2025-08-21T21:33:5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附件</w:t>
        </w:r>
      </w:ins>
      <w:ins w:id="18" w:author="WPS_1212414852" w:date="2025-08-21T21:33:5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2</w:t>
        </w:r>
      </w:ins>
      <w:ins w:id="19" w:author="WPS_1212414852" w:date="2025-08-21T21:33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，</w:t>
        </w:r>
      </w:ins>
      <w:ins w:id="20" w:author="WPS_1212414852" w:date="2025-08-21T21:33:2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需要</w:t>
        </w:r>
      </w:ins>
      <w:ins w:id="21" w:author="WPS_1212414852" w:date="2025-08-21T21:33:3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将</w:t>
        </w:r>
      </w:ins>
      <w:ins w:id="22" w:author="WPS_1212414852" w:date="2025-08-21T21:33:3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表格里</w:t>
        </w:r>
      </w:ins>
      <w:ins w:id="23" w:author="WPS_1212414852" w:date="2025-08-21T21:33:3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的</w:t>
        </w:r>
      </w:ins>
      <w:ins w:id="24" w:author="WPS_1212414852" w:date="2025-08-21T21:33:3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区域</w:t>
        </w:r>
      </w:ins>
      <w:ins w:id="25" w:author="WPS_1212414852" w:date="2025-08-21T21:33:2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与</w:t>
        </w:r>
      </w:ins>
      <w:ins w:id="26" w:author="WPS_1212414852" w:date="2025-08-21T21:33:2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软件</w:t>
        </w:r>
      </w:ins>
      <w:ins w:id="27" w:author="WPS_1212414852" w:date="2025-08-21T21:33:2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选定的</w:t>
        </w:r>
      </w:ins>
      <w:ins w:id="28" w:author="WPS_1212414852" w:date="2025-08-21T21:33:2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区域</w:t>
        </w:r>
      </w:ins>
      <w:ins w:id="29" w:author="WPS_1212414852" w:date="2025-08-21T21:33:3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对比</w:t>
        </w:r>
      </w:ins>
      <w:ins w:id="30" w:author="WPS_1212414852" w:date="2025-08-21T21:33:3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，</w:t>
        </w:r>
      </w:ins>
      <w:ins w:id="31" w:author="WPS_1212414852" w:date="2025-08-21T21:33:4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如果不符</w:t>
        </w:r>
      </w:ins>
      <w:ins w:id="32" w:author="WPS_1212414852" w:date="2025-08-21T21:33:4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就</w:t>
        </w:r>
      </w:ins>
      <w:ins w:id="33" w:author="WPS_1212414852" w:date="2025-08-21T21:33:4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不通过</w:t>
        </w:r>
      </w:ins>
      <w:ins w:id="34" w:author="WPS_1212414852" w:date="2025-08-21T21:29:0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】</w:t>
        </w:r>
      </w:ins>
    </w:p>
    <w:p w14:paraId="2E26E4C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ins w:id="35" w:author="蒲公英的梦想" w:date="2025-08-20T14:15:3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固定资产投资项目：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项目名称、项目代码、审查意见文号数据重复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，请核对并重新上传数据。</w:t>
      </w:r>
      <w:ins w:id="36" w:author="WPS_1212414852" w:date="2025-08-21T21:33:57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【</w:t>
        </w:r>
      </w:ins>
      <w:ins w:id="37" w:author="WPS_1212414852" w:date="2025-08-21T21:33:59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只涉及</w:t>
        </w:r>
      </w:ins>
      <w:ins w:id="38" w:author="WPS_1212414852" w:date="2025-08-22T13:48:50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表3</w:t>
        </w:r>
      </w:ins>
      <w:ins w:id="39" w:author="WPS_1212414852" w:date="2025-08-21T21:33:57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】</w:t>
        </w:r>
      </w:ins>
    </w:p>
    <w:p w14:paraId="0755EC0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cyan"/>
          <w:lang w:val="en-US" w:eastAsia="zh-CN"/>
          <w:rPrChange w:id="40" w:author="蒲公英的梦想" w:date="2025-08-21T18:02:02Z">
            <w:rPr>
              <w:rFonts w:hint="eastAsia" w:ascii="方正仿宋_GBK" w:hAnsi="方正仿宋_GBK" w:eastAsia="方正仿宋_GBK" w:cs="方正仿宋_GBK"/>
              <w:sz w:val="32"/>
              <w:szCs w:val="32"/>
              <w:lang w:val="en-US" w:eastAsia="zh-CN"/>
            </w:rPr>
          </w:rPrChange>
        </w:rPr>
      </w:pPr>
      <w:ins w:id="41" w:author="蒲公英的梦想" w:date="2025-08-20T14:15:35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4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固定</w:t>
        </w:r>
      </w:ins>
      <w:ins w:id="43" w:author="蒲公英的梦想" w:date="2025-08-20T14:15:43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4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资产</w:t>
        </w:r>
      </w:ins>
      <w:ins w:id="45" w:author="蒲公英的梦想" w:date="2025-08-20T14:15:45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4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</w:t>
        </w:r>
      </w:ins>
      <w:ins w:id="47" w:author="蒲公英的梦想" w:date="2025-08-20T14:15:46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4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其他</w:t>
        </w:r>
      </w:ins>
      <w:ins w:id="49" w:author="蒲公英的梦想" w:date="2025-08-20T14:15:47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50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单位</w:t>
        </w:r>
      </w:ins>
      <w:ins w:id="51" w:author="蒲公英的梦想" w:date="2025-08-20T14:15:49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5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已</w:t>
        </w:r>
      </w:ins>
      <w:ins w:id="53" w:author="蒲公英的梦想" w:date="2025-08-20T14:15:51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5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上传</w:t>
        </w:r>
      </w:ins>
      <w:ins w:id="55" w:author="蒲公英的梦想" w:date="2025-08-20T14:15:52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5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：</w:t>
        </w:r>
      </w:ins>
      <w:ins w:id="57" w:author="蒲公英的梦想" w:date="2025-08-20T14:17:27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5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此</w:t>
        </w:r>
      </w:ins>
      <w:ins w:id="59" w:author="蒲公英的梦想" w:date="2025-08-20T14:23:0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0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XXX</w:t>
        </w:r>
      </w:ins>
      <w:ins w:id="61" w:author="蒲公英的梦想" w:date="2025-08-20T14:23:04Z">
        <w:r>
          <w:rPr>
            <w:rFonts w:hint="eastAsia" w:ascii="方正仿宋_GBK" w:hAnsi="方正仿宋_GBK" w:eastAsia="方正仿宋_GBK" w:cs="方正仿宋_GBK"/>
            <w:sz w:val="32"/>
            <w:szCs w:val="32"/>
            <w:highlight w:val="cyan"/>
            <w:lang w:val="en-US" w:eastAsia="zh-CN"/>
            <w:rPrChange w:id="6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（</w:t>
        </w:r>
      </w:ins>
      <w:ins w:id="63" w:author="蒲公英的梦想" w:date="2025-08-20T14:16:1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</w:t>
        </w:r>
      </w:ins>
      <w:ins w:id="65" w:author="蒲公英的梦想" w:date="2025-08-20T14:16:1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名称</w:t>
        </w:r>
      </w:ins>
      <w:ins w:id="67" w:author="蒲公英的梦想" w:date="2025-08-20T14:16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6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、</w:t>
        </w:r>
      </w:ins>
      <w:ins w:id="69" w:author="蒲公英的梦想" w:date="2025-08-20T14:16:1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0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项目代码</w:t>
        </w:r>
      </w:ins>
      <w:ins w:id="71" w:author="蒲公英的梦想" w:date="2025-08-20T14:16:1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2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、</w:t>
        </w:r>
      </w:ins>
      <w:ins w:id="73" w:author="蒲公英的梦想" w:date="2025-08-20T14:16:1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4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审查</w:t>
        </w:r>
      </w:ins>
      <w:ins w:id="75" w:author="蒲公英的梦想" w:date="2025-08-20T14:16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6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意见</w:t>
        </w:r>
      </w:ins>
      <w:ins w:id="77" w:author="蒲公英的梦想" w:date="2025-08-20T14:16:2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78" w:author="蒲公英的梦想" w:date="2025-08-21T18:02:02Z">
              <w:rPr>
                <w:rFonts w:hint="eastAsia" w:ascii="方正仿宋_GBK" w:hAnsi="方正仿宋_GBK" w:eastAsia="方正仿宋_GBK" w:cs="方正仿宋_GBK"/>
                <w:sz w:val="32"/>
                <w:szCs w:val="32"/>
                <w:lang w:val="en-US" w:eastAsia="zh-CN"/>
              </w:rPr>
            </w:rPrChange>
          </w:rPr>
          <w:t>文号</w:t>
        </w:r>
      </w:ins>
      <w:ins w:id="79" w:author="蒲公英的梦想" w:date="2025-08-20T14:23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80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81" w:author="蒲公英的梦想" w:date="2025-08-20T14:16:3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82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已</w:t>
        </w:r>
      </w:ins>
      <w:ins w:id="83" w:author="蒲公英的梦想" w:date="2025-08-20T14:16:3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84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被</w:t>
        </w:r>
      </w:ins>
      <w:ins w:id="85" w:author="蒲公英的梦想" w:date="2025-08-20T14:23:1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86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（</w:t>
        </w:r>
      </w:ins>
      <w:ins w:id="87" w:author="蒲公英的梦想" w:date="2025-08-20T14:16:3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88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其他</w:t>
        </w:r>
      </w:ins>
      <w:ins w:id="89" w:author="蒲公英的梦想" w:date="2025-08-20T14:16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90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单位</w:t>
        </w:r>
      </w:ins>
      <w:ins w:id="91" w:author="蒲公英的梦想" w:date="2025-08-20T14:22:3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92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XXX</w:t>
        </w:r>
      </w:ins>
      <w:ins w:id="93" w:author="蒲公英的梦想" w:date="2025-08-20T14:23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94" w:author="蒲公英的梦想" w:date="2025-08-21T18:02:02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95" w:author="蒲公英的梦想" w:date="2025-08-20T14:16:44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6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上传，</w:t>
        </w:r>
      </w:ins>
      <w:ins w:id="97" w:author="蒲公英的梦想" w:date="2025-08-20T14:16:46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98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请</w:t>
        </w:r>
      </w:ins>
      <w:ins w:id="99" w:author="蒲公英的梦想" w:date="2025-08-20T14:16:57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0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核对</w:t>
        </w:r>
      </w:ins>
      <w:ins w:id="101" w:author="蒲公英的梦想" w:date="2025-08-20T14:16:58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2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并</w:t>
        </w:r>
      </w:ins>
      <w:ins w:id="103" w:author="蒲公英的梦想" w:date="2025-08-20T14:16:59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4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重新</w:t>
        </w:r>
      </w:ins>
      <w:ins w:id="105" w:author="蒲公英的梦想" w:date="2025-08-20T14:17:01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6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上传</w:t>
        </w:r>
      </w:ins>
      <w:ins w:id="107" w:author="蒲公英的梦想" w:date="2025-08-20T14:17:0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08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该</w:t>
        </w:r>
      </w:ins>
      <w:ins w:id="109" w:author="蒲公英的梦想" w:date="2025-08-20T14:17:0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10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文档</w:t>
        </w:r>
      </w:ins>
      <w:ins w:id="111" w:author="蒲公英的梦想" w:date="2025-08-20T14:17:04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  <w:rPrChange w:id="112" w:author="蒲公英的梦想" w:date="2025-08-21T18:02:02Z">
              <w:rPr>
                <w:rFonts w:hint="eastAsia" w:ascii="方正仿宋_GBK" w:hAnsi="方正仿宋_GBK" w:eastAsia="方正仿宋_GBK" w:cs="方正仿宋_GBK"/>
                <w:color w:val="auto"/>
                <w:sz w:val="32"/>
                <w:szCs w:val="32"/>
                <w:lang w:val="en-US" w:eastAsia="zh-CN"/>
              </w:rPr>
            </w:rPrChange>
          </w:rPr>
          <w:t>。</w:t>
        </w:r>
      </w:ins>
      <w:ins w:id="113" w:author="WPS_1212414852" w:date="2025-08-21T21:29:3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</w:rPr>
          <w:t>【不用</w:t>
        </w:r>
      </w:ins>
      <w:ins w:id="114" w:author="WPS_1212414852" w:date="2025-08-21T21:29:3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</w:rPr>
          <w:t>校验</w:t>
        </w:r>
      </w:ins>
      <w:ins w:id="115" w:author="WPS_1212414852" w:date="2025-08-21T21:29:32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highlight w:val="cyan"/>
            <w:lang w:val="en-US" w:eastAsia="zh-CN"/>
          </w:rPr>
          <w:t>】</w:t>
        </w:r>
      </w:ins>
    </w:p>
    <w:p w14:paraId="41B6027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盖章文件不是pdf、png、jpg格式不让上传。</w:t>
      </w:r>
      <w:ins w:id="116" w:author="WPS_1212414852" w:date="2025-08-21T21:29:36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【</w:t>
        </w:r>
      </w:ins>
      <w:ins w:id="117" w:author="WPS_1212414852" w:date="2025-08-21T21:29:38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不用</w:t>
        </w:r>
      </w:ins>
      <w:ins w:id="118" w:author="WPS_1212414852" w:date="2025-08-21T21:29:39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校验</w:t>
        </w:r>
      </w:ins>
      <w:ins w:id="119" w:author="WPS_1212414852" w:date="2025-08-21T21:29:36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t>】</w:t>
        </w:r>
      </w:ins>
    </w:p>
    <w:p w14:paraId="17620EFB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未在企业清单里：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XX企业，统一信用代码XXX未在清单表里，请知悉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。</w:t>
      </w:r>
      <w:ins w:id="120" w:author="WPS_1212414852" w:date="2025-08-21T21:29:5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【</w:t>
        </w:r>
      </w:ins>
      <w:ins w:id="121" w:author="WPS_1212414852" w:date="2025-08-21T21:34:0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</w:t>
        </w:r>
      </w:ins>
      <w:ins w:id="122" w:author="WPS_1212414852" w:date="2025-08-21T21:34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1、</w:t>
        </w:r>
      </w:ins>
      <w:ins w:id="123" w:author="WPS_1212414852" w:date="2025-08-21T21:34:0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表2</w:t>
        </w:r>
      </w:ins>
      <w:ins w:id="124" w:author="WPS_1212414852" w:date="2025-08-21T21:34:0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：</w:t>
        </w:r>
      </w:ins>
      <w:ins w:id="125" w:author="WPS_1212414852" w:date="2025-08-21T21:29:5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有清单的情况下才校验，没有清单的话不用校验】</w:t>
        </w:r>
      </w:ins>
    </w:p>
    <w:p w14:paraId="6FD114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企业名称和统一信用代码不对应：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统一信用代码XXX和上传的企业名称不对应，请核对。</w:t>
      </w:r>
      <w:ins w:id="126" w:author="WPS_1212414852" w:date="2025-08-21T21:29:5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【</w:t>
        </w:r>
      </w:ins>
      <w:ins w:id="127" w:author="WPS_1212414852" w:date="2025-08-21T21:34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表1</w:t>
        </w:r>
      </w:ins>
      <w:ins w:id="128" w:author="WPS_1212414852" w:date="2025-08-21T21:34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、</w:t>
        </w:r>
      </w:ins>
      <w:ins w:id="129" w:author="WPS_1212414852" w:date="2025-08-21T21:34:1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表2：</w:t>
        </w:r>
      </w:ins>
      <w:ins w:id="130" w:author="WPS_1212414852" w:date="2025-08-21T21:29:5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有清单的情况下才校验，没有清单的话不用校验】</w:t>
        </w:r>
      </w:ins>
    </w:p>
    <w:p w14:paraId="72B261DF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年份和单位为空不让上传：XX（年份、单位）不能为空，请核对并重新上传数据。</w:t>
      </w:r>
      <w:ins w:id="131" w:author="WPS_1212414852" w:date="2025-08-21T21:34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【</w:t>
        </w:r>
      </w:ins>
      <w:ins w:id="132" w:author="WPS_1212414852" w:date="2025-08-21T21:34:2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表1</w:t>
        </w:r>
      </w:ins>
      <w:ins w:id="133" w:author="WPS_1212414852" w:date="2025-08-21T21:34:2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、表</w:t>
        </w:r>
      </w:ins>
      <w:ins w:id="134" w:author="WPS_1212414852" w:date="2025-08-21T21:34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2、</w:t>
        </w:r>
      </w:ins>
      <w:ins w:id="135" w:author="WPS_1212414852" w:date="2025-08-21T21:34:2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表3、</w:t>
        </w:r>
      </w:ins>
      <w:ins w:id="136" w:author="WPS_1212414852" w:date="2025-08-21T21:34:2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附件2</w:t>
        </w:r>
      </w:ins>
      <w:ins w:id="137" w:author="WPS_1212414852" w:date="2025-08-21T21:34:2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都涉及</w:t>
        </w:r>
      </w:ins>
      <w:ins w:id="138" w:author="WPS_1212414852" w:date="2025-08-21T21:34:2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】</w:t>
        </w:r>
      </w:ins>
    </w:p>
    <w:p w14:paraId="19BF15C7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pPrChange w:id="139" w:author="WPS_1212414852" w:date="2025-08-21T21:34:33Z">
          <w:pPr>
            <w:keepNext w:val="0"/>
            <w:keepLines w:val="0"/>
            <w:pageBreakBefore w:val="0"/>
            <w:widowControl w:val="0"/>
            <w:numPr>
              <w:ilvl w:val="0"/>
              <w:numId w:val="2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left="0" w:leftChars="0" w:firstLine="640" w:firstLineChars="200"/>
            <w:textAlignment w:val="auto"/>
          </w:pPr>
        </w:pPrChange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上传的文档格式修改了或者上传的是其他文档：xx文件格式异常。</w:t>
      </w:r>
      <w:ins w:id="140" w:author="WPS_1212414852" w:date="2025-08-21T21:34:3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【表1、表2、表3、附件2都涉及】</w:t>
        </w:r>
      </w:ins>
    </w:p>
    <w:p w14:paraId="6136494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0"/>
        <w:rPr>
          <w:rFonts w:hint="eastAsia" w:ascii="Times New Roman" w:hAnsi="Times New Roman" w:eastAsia="方正仿宋_GBK" w:cs="方正仿宋_GBK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自动校验规则</w:t>
      </w:r>
    </w:p>
    <w:p w14:paraId="013B88F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附表1 202X年规模以上企业煤炭消费信息表</w:t>
      </w:r>
    </w:p>
    <w:p w14:paraId="1EA556C8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4259E4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XXX（年份、单位名称、统一社会信用代码、行业门类、行业大类、行业中类、单位所在省/市/区、单位所在区县、联系电话、年综合能耗当量值、年综合能耗等价值）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58FCC47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593E492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、产出量、年耗煤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B4B1D1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年综合能耗当量值、年综合能耗等价值、年原料用能消费量、耗煤总量（实物量）、耗煤总量（标准量）、原料用煤（实物量）、原煤消费（实物量）、洗精煤消费（实物量）、其他煤炭消费（实物量）、焦炭消费（实物量）、投入量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7355CB56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5955BEC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000835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年综合能耗当量值应≥年原料用能消费量；</w:t>
      </w:r>
    </w:p>
    <w:p w14:paraId="2D9FB0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年综合能耗等价值应≥年原料用能消费量。</w:t>
      </w:r>
    </w:p>
    <w:p w14:paraId="12AB685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F7A2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耗煤总量（实物量）应≥耗煤总量（标准量）；</w:t>
      </w:r>
    </w:p>
    <w:p w14:paraId="4528CD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耗煤总量（实物量）应≥原料用煤（实物量）；</w:t>
      </w:r>
    </w:p>
    <w:p w14:paraId="680863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耗煤总量（实物量）应=原煤消费（实物量）+洗精煤消费（实物量）+其他煤炭消费（实物量）之和；</w:t>
      </w:r>
    </w:p>
    <w:p w14:paraId="36456D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年综合能耗当量值应≧耗煤总量（标准量）；</w:t>
      </w:r>
    </w:p>
    <w:p w14:paraId="41FDF3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年综合能耗等价值应≧耗煤总量（标准量）。</w:t>
      </w:r>
    </w:p>
    <w:p w14:paraId="6DD19C4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606840DE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附表1 202X年规模以上企业煤炭消费信息表，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1DF6784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41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42" w:author="WPS_1212414852" w:date="2025-08-22T13:50:13Z">
        <w:commentRangeStart w:id="0"/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43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原煤消费（实物量）应≥</w:delText>
        </w:r>
      </w:del>
      <w:del w:id="144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煤炭消费用途情况里</w:delText>
        </w:r>
      </w:del>
      <w:del w:id="145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投入品种为原煤的投入量之和，</w:delText>
        </w:r>
      </w:del>
      <w:del w:id="146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51A0F6A3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47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48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49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洗精煤消费（实物量）应≥</w:delText>
        </w:r>
      </w:del>
      <w:del w:id="150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煤炭消费用途情况里</w:delText>
        </w:r>
      </w:del>
      <w:del w:id="151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投入品种为洗精煤的投入量之和，</w:delText>
        </w:r>
      </w:del>
      <w:del w:id="152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6247CE6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53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54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55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其他煤炭消费（实物量）应≥</w:delText>
        </w:r>
      </w:del>
      <w:del w:id="156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煤炭消费用途情况里</w:delText>
        </w:r>
      </w:del>
      <w:del w:id="157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投入品种为其他煤炭的投入量之和，</w:delText>
        </w:r>
      </w:del>
      <w:del w:id="158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71121C2A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59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60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61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焦炭消费（实物量）应≥</w:delText>
        </w:r>
      </w:del>
      <w:del w:id="162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煤炭消费用途情况里</w:delText>
        </w:r>
      </w:del>
      <w:del w:id="163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投入品种为焦炭的投入量之和，</w:delText>
        </w:r>
      </w:del>
      <w:del w:id="164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65AA6B1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65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66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67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原煤消费（实物量）应≥</w:delText>
        </w:r>
      </w:del>
      <w:del w:id="168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重点耗煤装置设备情况里</w:delText>
        </w:r>
      </w:del>
      <w:del w:id="169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耗煤品种为原煤的年耗煤量（换算为万吨后）之和，</w:delText>
        </w:r>
      </w:del>
      <w:del w:id="170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7BF00372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71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72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73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洗精煤消费（实物量）应≥</w:delText>
        </w:r>
      </w:del>
      <w:del w:id="174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重点耗煤装置设备情况里</w:delText>
        </w:r>
      </w:del>
      <w:del w:id="175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耗煤品种为洗精煤的年耗煤量（换算为万吨后）之和，</w:delText>
        </w:r>
      </w:del>
      <w:del w:id="176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5083B6D7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77" w:author="WPS_1212414852" w:date="2025-08-22T13:50:13Z"/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del w:id="178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79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其他煤炭消费（实物量）应≥</w:delText>
        </w:r>
      </w:del>
      <w:del w:id="180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重点耗煤装置设备情况里</w:delText>
        </w:r>
      </w:del>
      <w:del w:id="181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耗煤品种为其他煤炭的年耗煤量（换算为万吨后）之和，</w:delText>
        </w:r>
      </w:del>
      <w:del w:id="182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</w:del>
    </w:p>
    <w:p w14:paraId="2C8C3BB4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del w:id="183" w:author="WPS_1212414852" w:date="2025-08-22T13:50:13Z"/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del w:id="184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附表1 202X年规模以上企业煤炭消费信息表，煤炭消费情况里的</w:delText>
        </w:r>
      </w:del>
      <w:del w:id="185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焦炭消费（实物量）应≥</w:delText>
        </w:r>
      </w:del>
      <w:del w:id="186" w:author="WPS_1212414852" w:date="2025-08-22T13:50:13Z">
        <w:r>
          <w:rPr>
            <w:rFonts w:hint="eastAsia" w:ascii="方正仿宋_GBK" w:hAnsi="方正仿宋_GBK" w:eastAsia="方正仿宋_GBK" w:cs="方正仿宋_GBK"/>
            <w:color w:val="auto"/>
            <w:sz w:val="32"/>
            <w:szCs w:val="32"/>
            <w:lang w:val="en-US" w:eastAsia="zh-CN"/>
          </w:rPr>
          <w:delText>重点耗煤装置设备情况里</w:delText>
        </w:r>
      </w:del>
      <w:del w:id="187" w:author="WPS_1212414852" w:date="2025-08-22T13:50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耗煤品种为焦炭的年耗煤量（换算为万吨后）之和，</w:delText>
        </w:r>
      </w:del>
      <w:del w:id="188" w:author="WPS_1212414852" w:date="2025-08-22T13:50:13Z">
        <w:r>
          <w:rPr>
            <w:rFonts w:hint="eastAsia" w:ascii="方正仿宋_GBK" w:hAnsi="方正仿宋_GBK" w:eastAsia="方正仿宋_GBK" w:cs="方正仿宋_GBK"/>
            <w:sz w:val="32"/>
            <w:szCs w:val="32"/>
            <w:lang w:val="en-US" w:eastAsia="zh-CN"/>
          </w:rPr>
          <w:delText>请核对并重新填写。</w:delText>
        </w:r>
        <w:commentRangeEnd w:id="0"/>
      </w:del>
      <w:del w:id="189" w:author="WPS_1212414852" w:date="2025-08-22T13:50:13Z">
        <w:r>
          <w:rPr/>
          <w:commentReference w:id="0"/>
        </w:r>
      </w:del>
    </w:p>
    <w:p w14:paraId="49FB429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default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附表2 202X年其他耗煤单位重点耗煤装置（设备）煤炭消耗信息表</w:t>
      </w:r>
    </w:p>
    <w:p w14:paraId="237C6326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7A88A136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XXX(单位名称、统一社会信用代码、单位地址、所属行业、数据年份、类型、编号、累计使用时间、设计年限、容量单位、容量)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10BF1B95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状态为运行，年耗煤量不能为空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，请补充填写并重新上传。</w:t>
      </w:r>
    </w:p>
    <w:p w14:paraId="34EE698A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745D3DC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4A53F5FF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年耗煤量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数值错误，请填写≤1000000000的数。</w:t>
      </w:r>
    </w:p>
    <w:p w14:paraId="45BAA691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累计使用时间、设计年限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数值错误，请填写0-50之间的整数。</w:t>
      </w:r>
    </w:p>
    <w:p w14:paraId="7DB0140A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附表2 202X年其他耗煤单位重点耗煤装置（设备）煤炭消耗信息表，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容量</w:t>
      </w:r>
      <w:r>
        <w:rPr>
          <w:rFonts w:hint="eastAsia" w:ascii="方正仿宋_GBK" w:hAnsi="方正仿宋_GBK" w:eastAsia="方正仿宋_GBK" w:cs="方正仿宋_GBK"/>
          <w:color w:val="auto"/>
          <w:sz w:val="32"/>
          <w:szCs w:val="32"/>
          <w:lang w:val="en-US" w:eastAsia="zh-CN"/>
        </w:rPr>
        <w:t>数值错误，请填写≥0的整数。</w:t>
      </w:r>
    </w:p>
    <w:p w14:paraId="082678A1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附表3 固定资产投资项目节能审查煤炭消费情况汇总表</w:t>
      </w:r>
    </w:p>
    <w:p w14:paraId="74E7847E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1EC581C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项目名称、项目代码、建设单位、主要建设内容、项目所在省、自治区、直辖市、所属行业大类（2位代码）、所属行业小类（4位代码）、节能审查批复时间、拟投产时间/实际投产时间、节能审查机关、审查意见文号、当量值、等价值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357BC1C2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27F29B5C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</w:t>
      </w:r>
      <w:ins w:id="190" w:author="蒲公英的梦想" w:date="2025-08-21T17:53:3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91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煤炭</w:t>
        </w:r>
      </w:ins>
      <w:ins w:id="192" w:author="蒲公英的梦想" w:date="2025-08-21T17:53:3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93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消费</w:t>
        </w:r>
      </w:ins>
      <w:ins w:id="194" w:author="蒲公英的梦想" w:date="2025-08-21T17:53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95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替代量</w:t>
        </w:r>
      </w:ins>
      <w:ins w:id="196" w:author="蒲公英的梦想" w:date="2025-08-21T17:53:4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97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（</w:t>
        </w:r>
      </w:ins>
      <w:ins w:id="198" w:author="蒲公英的梦想" w:date="2025-08-21T17:53:4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199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万吨</w:t>
        </w:r>
      </w:ins>
      <w:ins w:id="200" w:author="蒲公英的梦想" w:date="2025-08-21T17:53:5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201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，</w:t>
        </w:r>
      </w:ins>
      <w:ins w:id="202" w:author="蒲公英的梦想" w:date="2025-08-21T17:53:52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203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实物量</w:t>
        </w:r>
      </w:ins>
      <w:ins w:id="204" w:author="蒲公英的梦想" w:date="2025-08-21T17:53:4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205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）</w:t>
        </w:r>
      </w:ins>
      <w:ins w:id="206" w:author="蒲公英的梦想" w:date="2025-08-21T17:53:56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cyan"/>
            <w:lang w:val="en-US" w:eastAsia="zh-CN"/>
            <w:rPrChange w:id="207" w:author="蒲公英的梦想" w:date="2025-08-21T18:02:10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、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0D8E9348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当量值、等价值、煤品消费总量（实物量）、#煤炭消费量（实物量）、#焦炭消费量（实物量）、#兰炭消费量（实物量）、煤品消费总量（折标量）、#煤炭消费量（折标量）、#焦炭消费量（折标量）、#兰炭消费量（折标量）、年原料用煤量（实物量）、年原料用煤量（折标量）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2DBB45F9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6DAE7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ins w:id="208" w:author="WPS_1212414852" w:date="2025-08-23T10:37:28Z"/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年综合能源消费量（当量值）应≧年煤品消费量量（折标量）；</w:t>
      </w:r>
    </w:p>
    <w:p w14:paraId="48D2636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highlight w:val="magenta"/>
          <w:lang w:val="en-US" w:eastAsia="zh-CN"/>
          <w:rPrChange w:id="210" w:author="WPS_1212414852" w:date="2025-08-23T10:37:56Z">
            <w:rPr>
              <w:rFonts w:hint="eastAsia" w:ascii="方正仿宋_GBK" w:hAnsi="方正仿宋_GBK" w:eastAsia="方正仿宋_GBK" w:cs="方正仿宋_GBK"/>
              <w:color w:val="FF0000"/>
              <w:sz w:val="30"/>
              <w:szCs w:val="30"/>
              <w:lang w:val="en-US" w:eastAsia="zh-CN"/>
            </w:rPr>
          </w:rPrChange>
        </w:rPr>
        <w:pPrChange w:id="209" w:author="WPS_1212414852" w:date="2025-08-23T10:37:43Z">
          <w:pPr>
            <w:keepNext w:val="0"/>
            <w:keepLines w:val="0"/>
            <w:pageBreakBefore w:val="0"/>
            <w:widowControl w:val="0"/>
            <w:numPr>
              <w:ilvl w:val="0"/>
              <w:numId w:val="0"/>
            </w:numPr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580" w:lineRule="exact"/>
            <w:ind w:left="0" w:leftChars="0" w:firstLine="600" w:firstLineChars="200"/>
            <w:textAlignment w:val="auto"/>
          </w:pPr>
        </w:pPrChange>
      </w:pPr>
      <w:ins w:id="211" w:author="WPS_1212414852" w:date="2025-08-23T10:37:33Z">
        <w:bookmarkStart w:id="0" w:name="_GoBack"/>
        <w:r>
          <w:rPr>
            <w:rFonts w:hint="eastAsia" w:ascii="方正仿宋_GBK" w:hAnsi="方正仿宋_GBK" w:eastAsia="方正仿宋_GBK" w:cs="方正仿宋_GBK"/>
            <w:color w:val="FF0000"/>
            <w:sz w:val="30"/>
            <w:szCs w:val="30"/>
            <w:highlight w:val="magenta"/>
            <w:lang w:val="en-US" w:eastAsia="zh-CN"/>
            <w:rPrChange w:id="212" w:author="WPS_1212414852" w:date="2025-08-23T10:37:56Z">
              <w:rPr>
                <w:rFonts w:hint="eastAsia" w:ascii="方正仿宋_GBK" w:hAnsi="方正仿宋_GBK" w:eastAsia="方正仿宋_GBK" w:cs="方正仿宋_GBK"/>
                <w:color w:val="FF0000"/>
                <w:sz w:val="30"/>
                <w:szCs w:val="30"/>
                <w:lang w:val="en-US" w:eastAsia="zh-CN"/>
              </w:rPr>
            </w:rPrChange>
          </w:rPr>
          <w:t>年综合</w:t>
        </w:r>
      </w:ins>
      <w:ins w:id="214" w:author="WPS_1212414852" w:date="2025-08-23T10:37:38Z">
        <w:r>
          <w:rPr>
            <w:rFonts w:hint="eastAsia" w:ascii="方正仿宋_GBK" w:hAnsi="方正仿宋_GBK" w:eastAsia="方正仿宋_GBK" w:cs="方正仿宋_GBK"/>
            <w:color w:val="FF0000"/>
            <w:sz w:val="30"/>
            <w:szCs w:val="30"/>
            <w:highlight w:val="magenta"/>
            <w:lang w:val="en-US" w:eastAsia="zh-CN"/>
            <w:rPrChange w:id="215" w:author="WPS_1212414852" w:date="2025-08-23T10:37:56Z">
              <w:rPr>
                <w:rFonts w:hint="eastAsia" w:ascii="方正仿宋_GBK" w:hAnsi="方正仿宋_GBK" w:eastAsia="方正仿宋_GBK" w:cs="方正仿宋_GBK"/>
                <w:color w:val="FF0000"/>
                <w:sz w:val="30"/>
                <w:szCs w:val="30"/>
                <w:lang w:val="en-US" w:eastAsia="zh-CN"/>
              </w:rPr>
            </w:rPrChange>
          </w:rPr>
          <w:t>能源</w:t>
        </w:r>
      </w:ins>
      <w:ins w:id="217" w:author="WPS_1212414852" w:date="2025-08-23T10:37:33Z">
        <w:r>
          <w:rPr>
            <w:rFonts w:hint="eastAsia" w:ascii="方正仿宋_GBK" w:hAnsi="方正仿宋_GBK" w:eastAsia="方正仿宋_GBK" w:cs="方正仿宋_GBK"/>
            <w:color w:val="FF0000"/>
            <w:sz w:val="30"/>
            <w:szCs w:val="30"/>
            <w:highlight w:val="magenta"/>
            <w:lang w:val="en-US" w:eastAsia="zh-CN"/>
            <w:rPrChange w:id="218" w:author="WPS_1212414852" w:date="2025-08-23T10:37:56Z">
              <w:rPr>
                <w:rFonts w:hint="eastAsia" w:ascii="方正仿宋_GBK" w:hAnsi="方正仿宋_GBK" w:eastAsia="方正仿宋_GBK" w:cs="方正仿宋_GBK"/>
                <w:color w:val="FF0000"/>
                <w:sz w:val="30"/>
                <w:szCs w:val="30"/>
                <w:lang w:val="en-US" w:eastAsia="zh-CN"/>
              </w:rPr>
            </w:rPrChange>
          </w:rPr>
          <w:t>消费量（</w:t>
        </w:r>
      </w:ins>
      <w:ins w:id="220" w:author="WPS_1212414852" w:date="2025-08-23T10:37:41Z">
        <w:r>
          <w:rPr>
            <w:rFonts w:hint="eastAsia" w:ascii="方正仿宋_GBK" w:hAnsi="方正仿宋_GBK" w:eastAsia="方正仿宋_GBK" w:cs="方正仿宋_GBK"/>
            <w:color w:val="FF0000"/>
            <w:sz w:val="30"/>
            <w:szCs w:val="30"/>
            <w:highlight w:val="magenta"/>
            <w:lang w:val="en-US" w:eastAsia="zh-CN"/>
            <w:rPrChange w:id="221" w:author="WPS_1212414852" w:date="2025-08-23T10:37:56Z">
              <w:rPr>
                <w:rFonts w:hint="eastAsia" w:ascii="方正仿宋_GBK" w:hAnsi="方正仿宋_GBK" w:eastAsia="方正仿宋_GBK" w:cs="方正仿宋_GBK"/>
                <w:color w:val="FF0000"/>
                <w:sz w:val="30"/>
                <w:szCs w:val="30"/>
                <w:lang w:val="en-US" w:eastAsia="zh-CN"/>
              </w:rPr>
            </w:rPrChange>
          </w:rPr>
          <w:t>等价</w:t>
        </w:r>
      </w:ins>
      <w:ins w:id="223" w:author="WPS_1212414852" w:date="2025-08-23T10:37:33Z">
        <w:r>
          <w:rPr>
            <w:rFonts w:hint="eastAsia" w:ascii="方正仿宋_GBK" w:hAnsi="方正仿宋_GBK" w:eastAsia="方正仿宋_GBK" w:cs="方正仿宋_GBK"/>
            <w:color w:val="FF0000"/>
            <w:sz w:val="30"/>
            <w:szCs w:val="30"/>
            <w:highlight w:val="magenta"/>
            <w:lang w:val="en-US" w:eastAsia="zh-CN"/>
            <w:rPrChange w:id="224" w:author="WPS_1212414852" w:date="2025-08-23T10:37:56Z">
              <w:rPr>
                <w:rFonts w:hint="eastAsia" w:ascii="方正仿宋_GBK" w:hAnsi="方正仿宋_GBK" w:eastAsia="方正仿宋_GBK" w:cs="方正仿宋_GBK"/>
                <w:color w:val="FF0000"/>
                <w:sz w:val="30"/>
                <w:szCs w:val="30"/>
                <w:lang w:val="en-US" w:eastAsia="zh-CN"/>
              </w:rPr>
            </w:rPrChange>
          </w:rPr>
          <w:t>值）应≧年煤品消费量量（折标量）；</w:t>
        </w:r>
      </w:ins>
    </w:p>
    <w:bookmarkEnd w:id="0"/>
    <w:p w14:paraId="0A3107D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煤品消费总量（实物量）应≧年原料用煤量（实物量）；</w:t>
      </w:r>
    </w:p>
    <w:p w14:paraId="648C17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煤品消费总量（折标量）应≧年原料用煤量（折标量）；</w:t>
      </w:r>
    </w:p>
    <w:p w14:paraId="52C14EE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煤炭消费量（实物量）应≧煤炭消费量（折标量）；</w:t>
      </w:r>
    </w:p>
    <w:p w14:paraId="43E76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焦炭消费量（实物量）应≧焦炭消费量（折标量）；</w:t>
      </w:r>
    </w:p>
    <w:p w14:paraId="64B41E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兰炭消费量（实物量）应≧兰炭消费量（折标量）；</w:t>
      </w:r>
    </w:p>
    <w:p w14:paraId="7F4314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年原料用煤量（实物量）应≧年原料用煤量（折标量）。</w:t>
      </w:r>
    </w:p>
    <w:p w14:paraId="74809E72"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附表3 固定资产投资项目节能审查煤炭消费情况汇总表，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1B549A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auto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 xml:space="preserve">煤品消费总量（实物量）应=煤炭消费量（实物量）+焦炭消费量（实物量）+兰炭消费量（实物量）之和； </w:t>
      </w:r>
    </w:p>
    <w:p w14:paraId="40990B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煤品消费总量（折标量）应=煤炭消费量（折标量）+焦炭消费量（折标量）+兰炭消费量（折标量）之和。</w:t>
      </w:r>
    </w:p>
    <w:p w14:paraId="19CCAE8E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1"/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b/>
          <w:bCs/>
          <w:sz w:val="32"/>
          <w:szCs w:val="32"/>
          <w:lang w:val="en-US" w:eastAsia="zh-CN"/>
        </w:rPr>
        <w:t>附件2 XX省（自治区、直辖市）202X年煤炭消费状况表</w:t>
      </w:r>
    </w:p>
    <w:p w14:paraId="253469A2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数据为空：</w:t>
      </w:r>
    </w:p>
    <w:p w14:paraId="5CCA422B"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XXX【省（市、区）、地市（州）、县（区）、年份、煤合计、原煤、洗精煤、其他、1.火力发电、2.供热、3.煤炭洗选、4.炼焦、5.炼油及煤制油、6.制气、1.工业、1.工业（#用作原料、材料）、2.其他用途、焦炭】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为必填项不能为空，请补充填写并重新上传。</w:t>
      </w:r>
    </w:p>
    <w:p w14:paraId="2A0B534F"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outlineLvl w:val="2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数值判断：</w:t>
      </w:r>
    </w:p>
    <w:p w14:paraId="3BF5E302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数值错误，请填写≥0的数。</w:t>
      </w:r>
    </w:p>
    <w:p w14:paraId="7BB9DC78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XXX【1.火力发电、2.供热、3.煤炭洗选、4.炼焦、5.炼油及煤制油、6.制气、1.工业、1.工业（#用作原料、材料）、2.其他用途、焦炭】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数值错误，请填写≤100000的数。</w:t>
      </w:r>
    </w:p>
    <w:p w14:paraId="0A569AA1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XXX（煤合计、原煤、洗精煤、其他）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数值错误，请填写≤200000的数。</w:t>
      </w:r>
    </w:p>
    <w:p w14:paraId="2D521C8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XXX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2957CD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0"/>
          <w:szCs w:val="30"/>
          <w:lang w:val="en-US" w:eastAsia="zh-CN"/>
        </w:rPr>
        <w:t>备注：</w:t>
      </w: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煤合计应=原煤+洗精煤+其他；</w:t>
      </w:r>
    </w:p>
    <w:p w14:paraId="43F10EF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00" w:firstLineChars="200"/>
        <w:textAlignment w:val="auto"/>
        <w:rPr>
          <w:rFonts w:hint="default" w:ascii="方正仿宋_GBK" w:hAnsi="方正仿宋_GBK" w:eastAsia="方正仿宋_GBK" w:cs="方正仿宋_GBK"/>
          <w:sz w:val="30"/>
          <w:szCs w:val="30"/>
          <w:lang w:val="en-US" w:eastAsia="zh-CN"/>
        </w:rPr>
      </w:pPr>
      <w:r>
        <w:rPr>
          <w:rFonts w:hint="eastAsia" w:ascii="方正仿宋_GBK" w:hAnsi="方正仿宋_GBK" w:eastAsia="方正仿宋_GBK" w:cs="方正仿宋_GBK"/>
          <w:color w:val="FF0000"/>
          <w:sz w:val="30"/>
          <w:szCs w:val="30"/>
          <w:lang w:val="en-US" w:eastAsia="zh-CN"/>
        </w:rPr>
        <w:t>终端消费1.工业应≥1.工业（#用作原料、材料）。</w:t>
      </w:r>
    </w:p>
    <w:p w14:paraId="6B1E4524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煤合计应≥能源加工转换+终端消费之和</w:t>
      </w: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请核对并重新填写。</w:t>
      </w:r>
    </w:p>
    <w:p w14:paraId="66C6917C"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附件2 XX省（自治区、直辖市）202X年煤炭消费状况表，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本单位所上传数值</w:t>
      </w:r>
      <w:ins w:id="226" w:author="WPS_1212414852" w:date="2025-08-19T11:31:5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27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*</w:t>
        </w:r>
      </w:ins>
      <w:ins w:id="228" w:author="WPS_1212414852" w:date="2025-08-19T11:31:5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29" w:author="WPS_1212414852" w:date="2025-08-19T11:32:33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120</w:t>
        </w:r>
      </w:ins>
      <w:ins w:id="230" w:author="WPS_1212414852" w:date="2025-08-19T11:31:59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t>%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应≥下级单位相加之和，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231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目前</w:t>
      </w:r>
      <w:ins w:id="232" w:author="WPS_1212414852" w:date="2025-08-19T11:32:07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33" w:author="WPS_1212414852" w:date="2025-08-19T11:32:28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下级单位</w:t>
        </w:r>
      </w:ins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234" w:author="WPS_1212414852" w:date="2025-08-19T11:32:28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XXX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lang w:val="en-US" w:eastAsia="zh-CN"/>
        </w:rPr>
        <w:t>【煤合计、原煤、洗精煤、其他、1.火力发电、2.供热、3.煤炭洗选、4.炼焦、5.炼油及煤制油、6.制气、1.工业、1.工业（#用作原料、材料）、2.其他用途、焦炭】</w:t>
      </w:r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235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值</w:t>
      </w:r>
      <w:ins w:id="236" w:author="WPS_1212414852" w:date="2025-08-19T11:32:11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37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之和</w:t>
        </w:r>
      </w:ins>
      <w:ins w:id="238" w:author="WPS_1212414852" w:date="2025-08-19T11:32:1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39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已</w:t>
        </w:r>
      </w:ins>
      <w:ins w:id="240" w:author="WPS_1212414852" w:date="2025-08-19T11:32:14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41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高于</w:t>
        </w:r>
      </w:ins>
      <w:ins w:id="242" w:author="WPS_1212414852" w:date="2025-08-19T11:32:15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43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t>本级</w:t>
        </w:r>
      </w:ins>
      <w:del w:id="244" w:author="WPS_1212414852" w:date="2025-08-19T11:32:18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  <w:rPrChange w:id="245" w:author="WPS_1212414852" w:date="2025-08-19T11:32:36Z">
              <w:rPr>
                <w:rFonts w:hint="eastAsia" w:ascii="方正仿宋_GBK" w:hAnsi="方正仿宋_GBK" w:eastAsia="方正仿宋_GBK" w:cs="方正仿宋_GBK"/>
                <w:color w:val="FF0000"/>
                <w:sz w:val="32"/>
                <w:szCs w:val="32"/>
                <w:lang w:val="en-US" w:eastAsia="zh-CN"/>
              </w:rPr>
            </w:rPrChange>
          </w:rPr>
          <w:delText>的1</w:delText>
        </w:r>
      </w:del>
      <w:r>
        <w:rPr>
          <w:rFonts w:hint="eastAsia" w:ascii="方正仿宋_GBK" w:hAnsi="方正仿宋_GBK" w:eastAsia="方正仿宋_GBK" w:cs="方正仿宋_GBK"/>
          <w:color w:val="FF0000"/>
          <w:sz w:val="32"/>
          <w:szCs w:val="32"/>
          <w:highlight w:val="yellow"/>
          <w:lang w:val="en-US" w:eastAsia="zh-CN"/>
          <w:rPrChange w:id="246" w:author="WPS_1212414852" w:date="2025-08-19T11:32:36Z">
            <w:rPr>
              <w:rFonts w:hint="eastAsia" w:ascii="方正仿宋_GBK" w:hAnsi="方正仿宋_GBK" w:eastAsia="方正仿宋_GBK" w:cs="方正仿宋_GBK"/>
              <w:color w:val="FF0000"/>
              <w:sz w:val="32"/>
              <w:szCs w:val="32"/>
              <w:lang w:val="en-US" w:eastAsia="zh-CN"/>
            </w:rPr>
          </w:rPrChange>
        </w:rPr>
        <w:t>20%</w:t>
      </w:r>
      <w:ins w:id="247" w:author="WPS_1212414852" w:date="2025-08-19T11:32:40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highlight w:val="yellow"/>
            <w:lang w:val="en-US" w:eastAsia="zh-CN"/>
          </w:rPr>
          <w:t>以上</w:t>
        </w:r>
      </w:ins>
      <w:del w:id="248" w:author="WPS_1212414852" w:date="2025-08-19T11:32:23Z">
        <w:r>
          <w:rPr>
            <w:rFonts w:hint="eastAsia" w:ascii="方正仿宋_GBK" w:hAnsi="方正仿宋_GBK" w:eastAsia="方正仿宋_GBK" w:cs="方正仿宋_GBK"/>
            <w:color w:val="FF0000"/>
            <w:sz w:val="32"/>
            <w:szCs w:val="32"/>
            <w:lang w:val="en-US" w:eastAsia="zh-CN"/>
          </w:rPr>
          <w:delText>小于下级单位之和</w:delText>
        </w:r>
      </w:del>
      <w:r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  <w:t>，请核对并重新填写。</w:t>
      </w:r>
    </w:p>
    <w:p w14:paraId="714FE8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firstLine="640" w:firstLineChars="200"/>
        <w:textAlignment w:val="auto"/>
        <w:rPr>
          <w:rFonts w:hint="eastAsia" w:ascii="方正仿宋_GBK" w:hAnsi="方正仿宋_GBK" w:eastAsia="方正仿宋_GBK" w:cs="方正仿宋_GBK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PS_1212414852" w:date="2025-08-19T11:48:14Z" w:initials="">
    <w:p w14:paraId="363625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第一版都删除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3625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仿宋_GBK">
    <w:altName w:val="微软雅黑"/>
    <w:panose1 w:val="02000000000000000000"/>
    <w:charset w:val="86"/>
    <w:family w:val="auto"/>
    <w:pitch w:val="default"/>
    <w:sig w:usb0="00000000" w:usb1="00000000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ABB7B"/>
    <w:multiLevelType w:val="singleLevel"/>
    <w:tmpl w:val="93BABB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00C11DC"/>
    <w:multiLevelType w:val="singleLevel"/>
    <w:tmpl w:val="A00C11D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2">
    <w:nsid w:val="A8DB4552"/>
    <w:multiLevelType w:val="singleLevel"/>
    <w:tmpl w:val="A8DB455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3">
    <w:nsid w:val="B5871289"/>
    <w:multiLevelType w:val="singleLevel"/>
    <w:tmpl w:val="B58712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A02B49A"/>
    <w:multiLevelType w:val="singleLevel"/>
    <w:tmpl w:val="BA02B49A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5">
    <w:nsid w:val="C526A0A4"/>
    <w:multiLevelType w:val="singleLevel"/>
    <w:tmpl w:val="C526A0A4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color w:val="auto"/>
      </w:rPr>
    </w:lvl>
  </w:abstractNum>
  <w:abstractNum w:abstractNumId="6">
    <w:nsid w:val="C81A5F93"/>
    <w:multiLevelType w:val="singleLevel"/>
    <w:tmpl w:val="C81A5F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E5AB16E"/>
    <w:multiLevelType w:val="singleLevel"/>
    <w:tmpl w:val="EE5AB1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abstractNum w:abstractNumId="8">
    <w:nsid w:val="027FF2E8"/>
    <w:multiLevelType w:val="singleLevel"/>
    <w:tmpl w:val="027FF2E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 w:ascii="黑体" w:hAnsi="黑体" w:eastAsia="黑体" w:cs="黑体"/>
      </w:rPr>
    </w:lvl>
  </w:abstractNum>
  <w:abstractNum w:abstractNumId="9">
    <w:nsid w:val="036032C7"/>
    <w:multiLevelType w:val="singleLevel"/>
    <w:tmpl w:val="036032C7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0">
    <w:nsid w:val="106F9498"/>
    <w:multiLevelType w:val="singleLevel"/>
    <w:tmpl w:val="106F9498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1">
    <w:nsid w:val="2F9377C2"/>
    <w:multiLevelType w:val="singleLevel"/>
    <w:tmpl w:val="2F9377C2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  <w:b w:val="0"/>
        <w:bCs w:val="0"/>
      </w:rPr>
    </w:lvl>
  </w:abstractNum>
  <w:abstractNum w:abstractNumId="12">
    <w:nsid w:val="3C3046EC"/>
    <w:multiLevelType w:val="singleLevel"/>
    <w:tmpl w:val="3C3046EC"/>
    <w:lvl w:ilvl="0" w:tentative="0">
      <w:start w:val="1"/>
      <w:numFmt w:val="decimal"/>
      <w:lvlText w:val="(%1)"/>
      <w:lvlJc w:val="left"/>
      <w:pPr>
        <w:ind w:left="0" w:hanging="425"/>
      </w:pPr>
      <w:rPr>
        <w:rFonts w:hint="default"/>
      </w:rPr>
    </w:lvl>
  </w:abstractNum>
  <w:abstractNum w:abstractNumId="13">
    <w:nsid w:val="630B3109"/>
    <w:multiLevelType w:val="singleLevel"/>
    <w:tmpl w:val="630B31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6F2E1E31"/>
    <w:multiLevelType w:val="singleLevel"/>
    <w:tmpl w:val="6F2E1E3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8"/>
  </w:num>
  <w:num w:numId="2">
    <w:abstractNumId w:val="7"/>
  </w:num>
  <w:num w:numId="3">
    <w:abstractNumId w:val="14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4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PS_1212414852">
    <w15:presenceInfo w15:providerId="WPS Office" w15:userId="644355292"/>
  </w15:person>
  <w15:person w15:author="蒲公英的梦想">
    <w15:presenceInfo w15:providerId="WPS Office" w15:userId="3364021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oNotDisplayPageBoundaries w:val="1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3A89"/>
    <w:rsid w:val="03E57195"/>
    <w:rsid w:val="058C55E1"/>
    <w:rsid w:val="05926AFC"/>
    <w:rsid w:val="06683CC4"/>
    <w:rsid w:val="089B79AC"/>
    <w:rsid w:val="0B8E7D66"/>
    <w:rsid w:val="0DCD2DC7"/>
    <w:rsid w:val="0E464FCF"/>
    <w:rsid w:val="0EB14497"/>
    <w:rsid w:val="1027029D"/>
    <w:rsid w:val="11A6405B"/>
    <w:rsid w:val="1227015D"/>
    <w:rsid w:val="1244057A"/>
    <w:rsid w:val="128A572B"/>
    <w:rsid w:val="13C22CA3"/>
    <w:rsid w:val="14CA1498"/>
    <w:rsid w:val="16CC3AC7"/>
    <w:rsid w:val="18130656"/>
    <w:rsid w:val="1D76208F"/>
    <w:rsid w:val="1DF73351"/>
    <w:rsid w:val="1EA96812"/>
    <w:rsid w:val="1EAB16E1"/>
    <w:rsid w:val="24A73F1B"/>
    <w:rsid w:val="290C6582"/>
    <w:rsid w:val="29712D49"/>
    <w:rsid w:val="2BE617CC"/>
    <w:rsid w:val="2CEF78F7"/>
    <w:rsid w:val="2D4F514F"/>
    <w:rsid w:val="30297EDA"/>
    <w:rsid w:val="32715FF0"/>
    <w:rsid w:val="33B070ED"/>
    <w:rsid w:val="34967B08"/>
    <w:rsid w:val="37066487"/>
    <w:rsid w:val="3B7D75B1"/>
    <w:rsid w:val="3E9926CE"/>
    <w:rsid w:val="3EA9049D"/>
    <w:rsid w:val="3FB5193C"/>
    <w:rsid w:val="41DA15EE"/>
    <w:rsid w:val="42C41CE4"/>
    <w:rsid w:val="45A27A61"/>
    <w:rsid w:val="47E562EF"/>
    <w:rsid w:val="4ADB2664"/>
    <w:rsid w:val="4BCE2ECF"/>
    <w:rsid w:val="511107EA"/>
    <w:rsid w:val="51BD778A"/>
    <w:rsid w:val="52A80CDA"/>
    <w:rsid w:val="540B5A08"/>
    <w:rsid w:val="55E738C7"/>
    <w:rsid w:val="5A663955"/>
    <w:rsid w:val="5D344644"/>
    <w:rsid w:val="5E490A40"/>
    <w:rsid w:val="5EDB1760"/>
    <w:rsid w:val="5F6941F0"/>
    <w:rsid w:val="635B58F5"/>
    <w:rsid w:val="63D07235"/>
    <w:rsid w:val="6609788A"/>
    <w:rsid w:val="674D780C"/>
    <w:rsid w:val="69201173"/>
    <w:rsid w:val="6B565AB1"/>
    <w:rsid w:val="6F5908F1"/>
    <w:rsid w:val="71D77D96"/>
    <w:rsid w:val="784C1F84"/>
    <w:rsid w:val="794C5FB4"/>
    <w:rsid w:val="79D55FA9"/>
    <w:rsid w:val="7A4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3980</Words>
  <Characters>4224</Characters>
  <Lines>0</Lines>
  <Paragraphs>0</Paragraphs>
  <TotalTime>0</TotalTime>
  <ScaleCrop>false</ScaleCrop>
  <LinksUpToDate>false</LinksUpToDate>
  <CharactersWithSpaces>4263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2025-08-11T02:12:00Z</dcterms:created>
  <dc:creator>15832</dc:creator>
  <cp:lastModifiedBy>WPS_1212414852</cp:lastModifiedBy>
  <dcterms:modified xsi:type="dcterms:W3CDTF">2025-08-23T02:37:59Z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eyJoZGlkIjoiZWNmYzllMzNiYzU2YjgyNTliNDVmYTMyZTNlYWE0NTMiLCJ1c2VySWQiOiIxMjEyNDE0ODUyIn0=</vt:lpwstr>
  </property>
  <property fmtid="{D5CDD505-2E9C-101B-9397-08002B2CF9AE}" pid="4" name="ICV">
    <vt:lpwstr>416D2950BCFE4E37967D871BC5E2E964_13</vt:lpwstr>
  </property>
</Properties>
</file>