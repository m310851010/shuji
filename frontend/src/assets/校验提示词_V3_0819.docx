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B0DA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center"/>
        <w:textAlignment w:val="auto"/>
        <w:rPr>
          <w:rFonts w:hint="eastAsia" w:ascii="方正小标宋_GBK" w:hAnsi="方正小标宋_GBK" w:eastAsia="方正小标宋_GBK" w:cs="方正小标宋_GBK"/>
          <w:sz w:val="44"/>
          <w:szCs w:val="44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44"/>
          <w:szCs w:val="44"/>
          <w:lang w:val="en-US" w:eastAsia="zh-CN"/>
        </w:rPr>
        <w:t>校验提示词</w:t>
      </w:r>
    </w:p>
    <w:p w14:paraId="7B5705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0"/>
        <w:rPr>
          <w:rFonts w:hint="eastAsia" w:ascii="Times New Roman" w:hAnsi="Times New Roman" w:eastAsia="方正仿宋_GBK" w:cs="方正仿宋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方正仿宋_GBK" w:cs="方正仿宋_GBK"/>
          <w:b w:val="0"/>
          <w:bCs w:val="0"/>
          <w:sz w:val="32"/>
          <w:szCs w:val="32"/>
          <w:lang w:val="en-US" w:eastAsia="zh-CN"/>
        </w:rPr>
        <w:t>以下校验规则基于提供的表内校验规则，其中强制校验为“数据录入”环节系统自动判定内容，如不符合条件，则不允许上传，需修改后再上传；自动校验为“数据校验”环节自动校验时系统自动执行的判定规则。</w:t>
      </w:r>
    </w:p>
    <w:p w14:paraId="0768E7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0"/>
        <w:rPr>
          <w:rFonts w:hint="eastAsia" w:ascii="Times New Roman" w:hAnsi="Times New Roman" w:eastAsia="方正仿宋_GBK" w:cs="方正仿宋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方正仿宋_GBK" w:cs="方正仿宋_GBK"/>
          <w:b w:val="0"/>
          <w:bCs w:val="0"/>
          <w:sz w:val="32"/>
          <w:szCs w:val="32"/>
          <w:lang w:val="en-US" w:eastAsia="zh-CN"/>
        </w:rPr>
        <w:t>标红字体为后台开发中可替换字段。</w:t>
      </w:r>
    </w:p>
    <w:p w14:paraId="6540D99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0"/>
        <w:rPr>
          <w:rFonts w:hint="eastAsia" w:ascii="Times New Roman" w:hAnsi="Times New Roman" w:eastAsia="方正仿宋_GBK" w:cs="方正仿宋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黑体" w:cs="黑体"/>
          <w:sz w:val="32"/>
          <w:szCs w:val="32"/>
          <w:lang w:val="en-US" w:eastAsia="zh-CN"/>
        </w:rPr>
        <w:t>强制校验规则</w:t>
      </w:r>
    </w:p>
    <w:p w14:paraId="5AB2E8F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规上企业、重点耗煤装置、区域综合数据、项目：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上传的数据单位与当前单位不符，请核对并重新上传数据。</w:t>
      </w:r>
    </w:p>
    <w:p w14:paraId="2E26E4C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固定资产投资项目：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项目名称、项目代码、审查意见文号数据重复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，请核对并重新上传数据。</w:t>
      </w:r>
    </w:p>
    <w:p w14:paraId="41B6027B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盖章文件不是pdf、png、jpg格式不让上传。</w:t>
      </w:r>
    </w:p>
    <w:p w14:paraId="17620EFB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未在企业清单里：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XX企业，统一信用代码XXX未在清单表里，请知悉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。</w:t>
      </w:r>
    </w:p>
    <w:p w14:paraId="6FD1144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企业名称和统一信用代码不对应：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统一信用代码XXX和上传的企业名称不对应，请核对。</w:t>
      </w:r>
    </w:p>
    <w:p w14:paraId="72B261D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年份和单位为空不让上传：XX（年份、单位）不能为空，请核对并重新上传数据。</w:t>
      </w:r>
    </w:p>
    <w:p w14:paraId="28F9058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上传的文档格式修改了或者上传的是其他文档：xx文件格式异常。</w:t>
      </w:r>
    </w:p>
    <w:p w14:paraId="6136494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0"/>
        <w:rPr>
          <w:rFonts w:hint="eastAsia" w:ascii="Times New Roman" w:hAnsi="Times New Roman" w:eastAsia="方正仿宋_GBK" w:cs="方正仿宋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黑体" w:cs="黑体"/>
          <w:sz w:val="32"/>
          <w:szCs w:val="32"/>
          <w:lang w:val="en-US" w:eastAsia="zh-CN"/>
        </w:rPr>
        <w:t>自动校验规则</w:t>
      </w:r>
    </w:p>
    <w:p w14:paraId="013B88F3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1"/>
        <w:rPr>
          <w:rFonts w:hint="default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附表1 202X年规模以上企业煤炭消费信息表</w:t>
      </w:r>
    </w:p>
    <w:p w14:paraId="1EA556C8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2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数据为空：</w:t>
      </w:r>
    </w:p>
    <w:p w14:paraId="54259E42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XXX（年份、单位名称、统一社会信用代码、行业门类、行业大类、行业中类、单位所在省/市/区、单位所在区县、联系电话、年综合能耗当量值、年综合能耗等价值）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为必填项不能为空，请补充填写并重新上传。</w:t>
      </w:r>
    </w:p>
    <w:p w14:paraId="58FCC47C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2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数值判断：</w:t>
      </w:r>
    </w:p>
    <w:p w14:paraId="593E4927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【年综合能耗当量值、年综合能耗等价值、年原料用能消费量、耗煤总量（实物量）、耗煤总量（标准量）、原料用煤（实物量）、原煤消费（实物量）、洗精煤消费（实物量）、其他煤炭消费（实物量）、焦炭消费（实物量）、投入量、产出量、年耗煤量】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数值错误，请填写≥0的数。</w:t>
      </w:r>
    </w:p>
    <w:p w14:paraId="4B4B1D1E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【年综合能耗当量值、年综合能耗等价值、年原料用能消费量、耗煤总量（实物量）、耗煤总量（标准量）、原料用煤（实物量）、原煤消费（实物量）、洗精煤消费（实物量）、其他煤炭消费（实物量）、焦炭消费（实物量）、投入量】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数值错误，请填写≤100000的数。</w:t>
      </w:r>
    </w:p>
    <w:p w14:paraId="7355CB56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年耗煤量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数值错误，请填写≤1000000000的数。</w:t>
      </w:r>
    </w:p>
    <w:p w14:paraId="5955BECB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</w:p>
    <w:p w14:paraId="000835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0"/>
          <w:szCs w:val="30"/>
          <w:lang w:val="en-US" w:eastAsia="zh-CN"/>
        </w:rPr>
        <w:t>备注：</w:t>
      </w: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年综合能耗当量值应≥年原料用能消费量；</w:t>
      </w:r>
    </w:p>
    <w:p w14:paraId="2D9FB0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default" w:ascii="方正仿宋_GBK" w:hAnsi="方正仿宋_GBK" w:eastAsia="方正仿宋_GBK" w:cs="方正仿宋_GBK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年综合能耗等价值应≥年原料用能消费量。</w:t>
      </w:r>
    </w:p>
    <w:p w14:paraId="12AB6852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</w:p>
    <w:p w14:paraId="1BF7A2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0"/>
          <w:szCs w:val="30"/>
          <w:lang w:val="en-US" w:eastAsia="zh-CN"/>
        </w:rPr>
        <w:t>备注：</w:t>
      </w: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耗煤总量（实物量）应≥耗煤总量（标准量）；</w:t>
      </w:r>
    </w:p>
    <w:p w14:paraId="4528CD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耗煤总量（实物量）应≥原料用煤（实物量）；</w:t>
      </w:r>
    </w:p>
    <w:p w14:paraId="680863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耗煤总量（实物量）应=原煤消费（实物量）+洗精煤消费（实物量）+其他煤炭消费（实物量）之和；</w:t>
      </w:r>
    </w:p>
    <w:p w14:paraId="36456D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年综合能耗当量值应≧耗煤总量（标准量）；</w:t>
      </w:r>
    </w:p>
    <w:p w14:paraId="41FDF3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年综合能耗等价值应≧耗煤总量（标准量）。</w:t>
      </w:r>
    </w:p>
    <w:p w14:paraId="6DD19C4E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累计使用时间、设计年限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  <w:t>数值错误，请填写0-50之间的整数。</w:t>
      </w:r>
    </w:p>
    <w:p w14:paraId="606840DE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容量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  <w:t>数值错误，请填写≥0的整数。</w:t>
      </w:r>
    </w:p>
    <w:p w14:paraId="1DF67843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commentRangeStart w:id="0"/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附表1 202X年规模以上企业煤炭消费信息表，煤炭消费情况里的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原煤消费（实物量）应≥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  <w:t>煤炭消费用途情况里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投入品种为原煤的投入量之和，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</w:p>
    <w:p w14:paraId="51A0F6A3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附表1 202X年规模以上企业煤炭消费信息表，煤炭消费情况里的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洗精煤消费（实物量）应≥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  <w:t>煤炭消费用途情况里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投入品种为洗精煤的投入量之和，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</w:p>
    <w:p w14:paraId="6247CE6D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附表1 202X年规模以上企业煤炭消费信息表，煤炭消费情况里的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其他煤炭消费（实物量）应≥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  <w:t>煤炭消费用途情况里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投入品种为其他煤炭的投入量之和，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</w:p>
    <w:p w14:paraId="71121C2A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附表1 202X年规模以上企业煤炭消费信息表，煤炭消费情况里的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焦炭消费（实物量）应≥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  <w:t>煤炭消费用途情况里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投入品种为焦炭的投入量之和，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</w:p>
    <w:p w14:paraId="65AA6B1D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附表1 202X年规模以上企业煤炭消费信息表，煤炭消费情况里的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原煤消费（实物量）应≥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  <w:t>重点耗煤装置设备情况里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耗煤品种为原煤的年耗煤量（换算为万吨后）之和，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</w:p>
    <w:p w14:paraId="7BF00372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附表1 202X年规模以上企业煤炭消费信息表，煤炭消费情况里的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洗精煤消费（实物量）应≥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  <w:t>重点耗煤装置设备情况里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耗煤品种为洗精煤的年耗煤量（换算为万吨后）之和，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</w:p>
    <w:p w14:paraId="5083B6D7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附表1 202X年规模以上企业煤炭消费信息表，煤炭消费情况里的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其他煤炭消费（实物量）应≥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  <w:t>重点耗煤装置设备情况里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耗煤品种为其他煤炭的年耗煤量（换算为万吨后）之和，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</w:p>
    <w:p w14:paraId="2C8C3BB4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附表1 202X年规模以上企业煤炭消费信息表，煤炭消费情况里的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焦炭消费（实物量）应≥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  <w:t>重点耗煤装置设备情况里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耗煤品种为焦炭的年耗煤量（换算为万吨后）之和，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  <w:commentRangeEnd w:id="0"/>
      <w:r>
        <w:commentReference w:id="0"/>
      </w:r>
    </w:p>
    <w:p w14:paraId="49FB4294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1"/>
        <w:rPr>
          <w:rFonts w:hint="default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附表2 202X年其他耗煤单位重点耗煤装置（设备）煤炭消耗信息表</w:t>
      </w:r>
    </w:p>
    <w:p w14:paraId="237C6326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2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数据为空：</w:t>
      </w:r>
    </w:p>
    <w:p w14:paraId="7A88A136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附表2 202X年其他耗煤单位重点耗煤装置（设备）煤炭消耗信息表，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XXX(单位名称、统一社会信用代码、单位地址、所属行业、数据年份、类型、编号、累计使用时间、设计年限、容量单位、容量)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为必填项不能为空，请补充填写并重新上传。</w:t>
      </w:r>
    </w:p>
    <w:p w14:paraId="10BF1B95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附表2 202X年其他耗煤单位重点耗煤装置（设备）煤炭消耗信息表，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状态为运行，年耗煤量不能为空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，请补充填写并重新上传。</w:t>
      </w:r>
    </w:p>
    <w:p w14:paraId="34EE698A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2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数值判断：</w:t>
      </w:r>
    </w:p>
    <w:p w14:paraId="745D3DCF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附表2 202X年其他耗煤单位重点耗煤装置（设备）煤炭消耗信息表，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年耗煤量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数值错误，请填写≥0的数。</w:t>
      </w:r>
    </w:p>
    <w:p w14:paraId="4A53F5FF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附表2 202X年其他耗煤单位重点耗煤装置（设备）煤炭消耗信息表，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年耗煤量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数值错误，请填写≤1000000000的数。</w:t>
      </w:r>
    </w:p>
    <w:p w14:paraId="45BAA691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附表2 202X年其他耗煤单位重点耗煤装置（设备）煤炭消耗信息表，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累计使用时间、设计年限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  <w:t>数值错误，请填写0-50之间的整数。</w:t>
      </w:r>
    </w:p>
    <w:p w14:paraId="7DB0140A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附表2 202X年其他耗煤单位重点耗煤装置（设备）煤炭消耗信息表，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容量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  <w:t>数值错误，请填写≥0的整数。</w:t>
      </w:r>
    </w:p>
    <w:p w14:paraId="082678A1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1"/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附表3 固定资产投资项目节能审查煤炭消费情况汇总表</w:t>
      </w:r>
    </w:p>
    <w:p w14:paraId="74E7847E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2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数据为空：</w:t>
      </w:r>
    </w:p>
    <w:p w14:paraId="51EC581C"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附表3 固定资产投资项目节能审查煤炭消费情况汇总表，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【项目名称、项目代码、建设单位、主要建设内容、项目所在省、自治区、直辖市、所属行业大类（2位代码）、所属行业小类（4位代码）、节能审查批复时间、拟投产时间/实际投产时间、节能审查机关、审查意见文号、当量值、等价值】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为必填项不能为空，请补充填写并重新上传。</w:t>
      </w:r>
    </w:p>
    <w:p w14:paraId="357BC1C2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2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数值判断：</w:t>
      </w:r>
    </w:p>
    <w:p w14:paraId="27F29B5C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附表3 固定资产投资项目节能审查煤炭消费情况汇总表，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【当量值、等价值、煤品消费总量（实物量）、#煤炭消费量（实物量）、#焦炭消费量（实物量）、#兰炭消费量（实物量）、煤品消费总量（折标量）、#煤炭消费量（折标量）、#焦炭消费量（折标量）、#兰炭消费量（折标量）、年原料用煤量（实物量）、年原料用煤量（折标量）】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数值错误，请填写≥0的数。</w:t>
      </w:r>
    </w:p>
    <w:p w14:paraId="0D8E9348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附表3 固定资产投资项目节能审查煤炭消费情况汇总表，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【当量值、等价值、煤品消费总量（实物量）、#煤炭消费量（实物量）、#焦炭消费量（实物量）、#兰炭消费量（实物量）、煤品消费总量（折标量）、#煤炭消费量（折标量）、#焦炭消费量（折标量）、#兰炭消费量（折标量）、年原料用煤量（实物量）、年原料用煤量（折标量）】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数值错误，请填写≤100000的数。</w:t>
      </w:r>
    </w:p>
    <w:p w14:paraId="2DBB45F9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附表3 固定资产投资项目节能审查煤炭消费情况汇总表，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</w:p>
    <w:p w14:paraId="296DAE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auto"/>
          <w:sz w:val="30"/>
          <w:szCs w:val="30"/>
          <w:lang w:val="en-US" w:eastAsia="zh-CN"/>
        </w:rPr>
        <w:t>备注：</w:t>
      </w: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年综合能源消费量（当量值）应≧年煤品消费量量（折标量）；</w:t>
      </w:r>
    </w:p>
    <w:p w14:paraId="0A3107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煤品消费总量（实物量）应≧年原料用煤量（实物量）；</w:t>
      </w:r>
    </w:p>
    <w:p w14:paraId="648C17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煤品消费总量（折标量）应≧年原料用煤量（折标量）；</w:t>
      </w:r>
    </w:p>
    <w:p w14:paraId="52C14E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煤炭消费量（实物量）应≧煤炭消费量（折标量）；</w:t>
      </w:r>
    </w:p>
    <w:p w14:paraId="43E76E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焦炭消费量（实物量）应≧焦炭消费量（折标量）；</w:t>
      </w:r>
    </w:p>
    <w:p w14:paraId="64B41E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兰炭消费量（实物量）应≧兰炭消费量（折标量）；</w:t>
      </w:r>
    </w:p>
    <w:p w14:paraId="7F4314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年原料用煤量（实物量）应≧年原料用煤量（折标量）。</w:t>
      </w:r>
    </w:p>
    <w:p w14:paraId="74809E72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附表3 固定资产投资项目节能审查煤炭消费情况汇总表，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</w:p>
    <w:p w14:paraId="1B549A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auto"/>
          <w:sz w:val="30"/>
          <w:szCs w:val="30"/>
          <w:lang w:val="en-US" w:eastAsia="zh-CN"/>
        </w:rPr>
        <w:t>备注：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 xml:space="preserve">煤品消费总量（实物量）应=煤炭消费量（实物量）+焦炭消费量（实物量）+兰炭消费量（实物量）之和； </w:t>
      </w:r>
    </w:p>
    <w:p w14:paraId="40990B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煤品消费总量（折标量）应=煤炭消费量（折标量）+焦炭消费量（折标量）+兰炭消费量（折标量）之和。</w:t>
      </w:r>
    </w:p>
    <w:p w14:paraId="19CCAE8E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1"/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附件2 XX省（自治区、直辖市）202X年煤炭消费状况表</w:t>
      </w:r>
    </w:p>
    <w:p w14:paraId="253469A2"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2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数据为空：</w:t>
      </w:r>
    </w:p>
    <w:p w14:paraId="5CCA422B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附件2 XX省（自治区、直辖市）202X年煤炭消费状况表，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XXX【省（市、区）、地市（州）、县（区）、年份、煤合计、原煤、洗精煤、其他、1.火力发电、2.供热、3.煤炭洗选、4.炼焦、5.炼油及煤制油、6.制气、1.工业、1.工业（#用作原料、材料）、2.其他用途、焦炭】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为必填项不能为空，请补充填写并重新上传。</w:t>
      </w:r>
    </w:p>
    <w:p w14:paraId="2A0B534F"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2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数值判断：</w:t>
      </w:r>
    </w:p>
    <w:p w14:paraId="3BF5E302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附件2 XX省（自治区、直辖市）202X年煤炭消费状况表，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XXX【煤合计、原煤、洗精煤、其他、1.火力发电、2.供热、3.煤炭洗选、4.炼焦、5.炼油及煤制油、6.制气、1.工业、1.工业（#用作原料、材料）、2.其他用途、焦炭】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数值错误，请填写≥0的数。</w:t>
      </w:r>
    </w:p>
    <w:p w14:paraId="7BB9DC78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附件2 XX省（自治区、直辖市）202X年煤炭消费状况表，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XXX【1.火力发电、2.供热、3.煤炭洗选、4.炼焦、5.炼油及煤制油、6.制气、1.工业、1.工业（#用作原料、材料）、2.其他用途、焦炭】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数值错误，请填写≤100000的数。</w:t>
      </w:r>
    </w:p>
    <w:p w14:paraId="0A569AA1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附件2 XX省（自治区、直辖市）202X年煤炭消费状况表，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XXX（煤合计、原煤、洗精煤、其他）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数值错误，请填写≤200000的数。</w:t>
      </w:r>
    </w:p>
    <w:p w14:paraId="2D521C84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附件2 XX省（自治区、直辖市）202X年煤炭消费状况表，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</w:p>
    <w:p w14:paraId="2957CD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0"/>
          <w:szCs w:val="30"/>
          <w:lang w:val="en-US" w:eastAsia="zh-CN"/>
        </w:rPr>
        <w:t>备注：</w:t>
      </w: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煤合计应=原煤+洗精煤+其他；</w:t>
      </w:r>
    </w:p>
    <w:p w14:paraId="43F10E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default" w:ascii="方正仿宋_GBK" w:hAnsi="方正仿宋_GBK" w:eastAsia="方正仿宋_GBK" w:cs="方正仿宋_GBK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终端消费1.工业应≥1.工业（#用作原料、材料）。</w:t>
      </w:r>
    </w:p>
    <w:p w14:paraId="6B1E4524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附件2 XX省（自治区、直辖市）202X年煤炭消费状况表，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煤合计应≥能源加工转换+终端消费之和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</w:p>
    <w:p w14:paraId="66C6917C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附件2 XX省（自治区、直辖市）202X年煤炭消费状况表，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本单位所上传数值</w:t>
      </w:r>
      <w:ins w:id="0" w:author="WPS_1212414852" w:date="2025-08-19T11:31:57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yellow"/>
            <w:lang w:val="en-US" w:eastAsia="zh-CN"/>
            <w:rPrChange w:id="1" w:author="WPS_1212414852" w:date="2025-08-19T11:32:33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*</w:t>
        </w:r>
      </w:ins>
      <w:ins w:id="3" w:author="WPS_1212414852" w:date="2025-08-19T11:31:58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yellow"/>
            <w:lang w:val="en-US" w:eastAsia="zh-CN"/>
            <w:rPrChange w:id="4" w:author="WPS_1212414852" w:date="2025-08-19T11:32:33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120</w:t>
        </w:r>
      </w:ins>
      <w:ins w:id="6" w:author="WPS_1212414852" w:date="2025-08-19T11:31:59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%</w:t>
        </w:r>
      </w:ins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应≥下级单位相加之和，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highlight w:val="yellow"/>
          <w:lang w:val="en-US" w:eastAsia="zh-CN"/>
          <w:rPrChange w:id="7" w:author="WPS_1212414852" w:date="2025-08-19T11:32:28Z">
            <w:rPr>
              <w:rFonts w:hint="eastAsia" w:ascii="方正仿宋_GBK" w:hAnsi="方正仿宋_GBK" w:eastAsia="方正仿宋_GBK" w:cs="方正仿宋_GBK"/>
              <w:color w:val="FF0000"/>
              <w:sz w:val="32"/>
              <w:szCs w:val="32"/>
              <w:lang w:val="en-US" w:eastAsia="zh-CN"/>
            </w:rPr>
          </w:rPrChange>
        </w:rPr>
        <w:t>目前</w:t>
      </w:r>
      <w:ins w:id="8" w:author="WPS_1212414852" w:date="2025-08-19T11:32:07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yellow"/>
            <w:lang w:val="en-US" w:eastAsia="zh-CN"/>
            <w:rPrChange w:id="9" w:author="WPS_1212414852" w:date="2025-08-19T11:32:28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下级单位</w:t>
        </w:r>
      </w:ins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highlight w:val="yellow"/>
          <w:lang w:val="en-US" w:eastAsia="zh-CN"/>
          <w:rPrChange w:id="11" w:author="WPS_1212414852" w:date="2025-08-19T11:32:28Z">
            <w:rPr>
              <w:rFonts w:hint="eastAsia" w:ascii="方正仿宋_GBK" w:hAnsi="方正仿宋_GBK" w:eastAsia="方正仿宋_GBK" w:cs="方正仿宋_GBK"/>
              <w:color w:val="FF0000"/>
              <w:sz w:val="32"/>
              <w:szCs w:val="32"/>
              <w:lang w:val="en-US" w:eastAsia="zh-CN"/>
            </w:rPr>
          </w:rPrChange>
        </w:rPr>
        <w:t>XXX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【煤合计、原煤、洗精煤、其他、1.火力发电、2.供热、3.煤炭洗选、4.炼焦、5.炼油及煤制油、6.制气、1.工业、1.工业（#用作原料、材料）、2.其他用途、焦炭】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highlight w:val="yellow"/>
          <w:lang w:val="en-US" w:eastAsia="zh-CN"/>
          <w:rPrChange w:id="12" w:author="WPS_1212414852" w:date="2025-08-19T11:32:36Z">
            <w:rPr>
              <w:rFonts w:hint="eastAsia" w:ascii="方正仿宋_GBK" w:hAnsi="方正仿宋_GBK" w:eastAsia="方正仿宋_GBK" w:cs="方正仿宋_GBK"/>
              <w:color w:val="FF0000"/>
              <w:sz w:val="32"/>
              <w:szCs w:val="32"/>
              <w:lang w:val="en-US" w:eastAsia="zh-CN"/>
            </w:rPr>
          </w:rPrChange>
        </w:rPr>
        <w:t>值</w:t>
      </w:r>
      <w:ins w:id="13" w:author="WPS_1212414852" w:date="2025-08-19T11:32:11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yellow"/>
            <w:lang w:val="en-US" w:eastAsia="zh-CN"/>
            <w:rPrChange w:id="14" w:author="WPS_1212414852" w:date="2025-08-19T11:32:36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之和</w:t>
        </w:r>
      </w:ins>
      <w:ins w:id="16" w:author="WPS_1212414852" w:date="2025-08-19T11:32:13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yellow"/>
            <w:lang w:val="en-US" w:eastAsia="zh-CN"/>
            <w:rPrChange w:id="17" w:author="WPS_1212414852" w:date="2025-08-19T11:32:36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已</w:t>
        </w:r>
      </w:ins>
      <w:ins w:id="19" w:author="WPS_1212414852" w:date="2025-08-19T11:32:14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yellow"/>
            <w:lang w:val="en-US" w:eastAsia="zh-CN"/>
            <w:rPrChange w:id="20" w:author="WPS_1212414852" w:date="2025-08-19T11:32:36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高于</w:t>
        </w:r>
      </w:ins>
      <w:ins w:id="22" w:author="WPS_1212414852" w:date="2025-08-19T11:32:15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yellow"/>
            <w:lang w:val="en-US" w:eastAsia="zh-CN"/>
            <w:rPrChange w:id="23" w:author="WPS_1212414852" w:date="2025-08-19T11:32:36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本级</w:t>
        </w:r>
      </w:ins>
      <w:del w:id="25" w:author="WPS_1212414852" w:date="2025-08-19T11:32:18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yellow"/>
            <w:lang w:val="en-US" w:eastAsia="zh-CN"/>
            <w:rPrChange w:id="26" w:author="WPS_1212414852" w:date="2025-08-19T11:32:36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delText>的1</w:delText>
        </w:r>
      </w:del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highlight w:val="yellow"/>
          <w:lang w:val="en-US" w:eastAsia="zh-CN"/>
          <w:rPrChange w:id="28" w:author="WPS_1212414852" w:date="2025-08-19T11:32:36Z">
            <w:rPr>
              <w:rFonts w:hint="eastAsia" w:ascii="方正仿宋_GBK" w:hAnsi="方正仿宋_GBK" w:eastAsia="方正仿宋_GBK" w:cs="方正仿宋_GBK"/>
              <w:color w:val="FF0000"/>
              <w:sz w:val="32"/>
              <w:szCs w:val="32"/>
              <w:lang w:val="en-US" w:eastAsia="zh-CN"/>
            </w:rPr>
          </w:rPrChange>
        </w:rPr>
        <w:t>20%</w:t>
      </w:r>
      <w:ins w:id="29" w:author="WPS_1212414852" w:date="2025-08-19T11:32:40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yellow"/>
            <w:lang w:val="en-US" w:eastAsia="zh-CN"/>
          </w:rPr>
          <w:t>以上</w:t>
        </w:r>
      </w:ins>
      <w:del w:id="30" w:author="WPS_1212414852" w:date="2025-08-19T11:32:23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delText>小于下级单位之和</w:delText>
        </w:r>
      </w:del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，请核对并重新填写。</w:t>
      </w:r>
    </w:p>
    <w:p w14:paraId="714FE8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PS_1212414852" w:date="2025-08-19T11:48:14Z" w:initials="">
    <w:p w14:paraId="3636254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第一版都删除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636254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moder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ABB7B"/>
    <w:multiLevelType w:val="singleLevel"/>
    <w:tmpl w:val="93BABB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00C11DC"/>
    <w:multiLevelType w:val="singleLevel"/>
    <w:tmpl w:val="A00C11DC"/>
    <w:lvl w:ilvl="0" w:tentative="0">
      <w:start w:val="1"/>
      <w:numFmt w:val="decimal"/>
      <w:lvlText w:val="(%1)"/>
      <w:lvlJc w:val="left"/>
      <w:pPr>
        <w:ind w:left="0" w:hanging="425"/>
      </w:pPr>
      <w:rPr>
        <w:rFonts w:hint="default"/>
        <w:color w:val="auto"/>
      </w:rPr>
    </w:lvl>
  </w:abstractNum>
  <w:abstractNum w:abstractNumId="2">
    <w:nsid w:val="A8DB4552"/>
    <w:multiLevelType w:val="singleLevel"/>
    <w:tmpl w:val="A8DB4552"/>
    <w:lvl w:ilvl="0" w:tentative="0">
      <w:start w:val="1"/>
      <w:numFmt w:val="decimal"/>
      <w:lvlText w:val="(%1)"/>
      <w:lvlJc w:val="left"/>
      <w:pPr>
        <w:ind w:left="0" w:hanging="425"/>
      </w:pPr>
      <w:rPr>
        <w:rFonts w:hint="default"/>
      </w:rPr>
    </w:lvl>
  </w:abstractNum>
  <w:abstractNum w:abstractNumId="3">
    <w:nsid w:val="B5871289"/>
    <w:multiLevelType w:val="singleLevel"/>
    <w:tmpl w:val="B58712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BA02B49A"/>
    <w:multiLevelType w:val="singleLevel"/>
    <w:tmpl w:val="BA02B49A"/>
    <w:lvl w:ilvl="0" w:tentative="0">
      <w:start w:val="1"/>
      <w:numFmt w:val="decimal"/>
      <w:lvlText w:val="(%1)"/>
      <w:lvlJc w:val="left"/>
      <w:pPr>
        <w:ind w:left="0" w:hanging="425"/>
      </w:pPr>
      <w:rPr>
        <w:rFonts w:hint="default"/>
      </w:rPr>
    </w:lvl>
  </w:abstractNum>
  <w:abstractNum w:abstractNumId="5">
    <w:nsid w:val="C526A0A4"/>
    <w:multiLevelType w:val="singleLevel"/>
    <w:tmpl w:val="C526A0A4"/>
    <w:lvl w:ilvl="0" w:tentative="0">
      <w:start w:val="1"/>
      <w:numFmt w:val="decimal"/>
      <w:lvlText w:val="(%1)"/>
      <w:lvlJc w:val="left"/>
      <w:pPr>
        <w:ind w:left="0" w:hanging="425"/>
      </w:pPr>
      <w:rPr>
        <w:rFonts w:hint="default"/>
        <w:color w:val="auto"/>
      </w:rPr>
    </w:lvl>
  </w:abstractNum>
  <w:abstractNum w:abstractNumId="6">
    <w:nsid w:val="C81A5F93"/>
    <w:multiLevelType w:val="singleLevel"/>
    <w:tmpl w:val="C81A5F9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EE5AB16E"/>
    <w:multiLevelType w:val="singleLevel"/>
    <w:tmpl w:val="EE5AB1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</w:abstractNum>
  <w:abstractNum w:abstractNumId="8">
    <w:nsid w:val="027FF2E8"/>
    <w:multiLevelType w:val="singleLevel"/>
    <w:tmpl w:val="027FF2E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 w:ascii="黑体" w:hAnsi="黑体" w:eastAsia="黑体" w:cs="黑体"/>
      </w:rPr>
    </w:lvl>
  </w:abstractNum>
  <w:abstractNum w:abstractNumId="9">
    <w:nsid w:val="036032C7"/>
    <w:multiLevelType w:val="singleLevel"/>
    <w:tmpl w:val="036032C7"/>
    <w:lvl w:ilvl="0" w:tentative="0">
      <w:start w:val="1"/>
      <w:numFmt w:val="decimal"/>
      <w:lvlText w:val="(%1)"/>
      <w:lvlJc w:val="left"/>
      <w:pPr>
        <w:ind w:left="0" w:hanging="425"/>
      </w:pPr>
      <w:rPr>
        <w:rFonts w:hint="default"/>
      </w:rPr>
    </w:lvl>
  </w:abstractNum>
  <w:abstractNum w:abstractNumId="10">
    <w:nsid w:val="106F9498"/>
    <w:multiLevelType w:val="singleLevel"/>
    <w:tmpl w:val="106F9498"/>
    <w:lvl w:ilvl="0" w:tentative="0">
      <w:start w:val="1"/>
      <w:numFmt w:val="decimal"/>
      <w:lvlText w:val="(%1)"/>
      <w:lvlJc w:val="left"/>
      <w:pPr>
        <w:ind w:left="0" w:hanging="425"/>
      </w:pPr>
      <w:rPr>
        <w:rFonts w:hint="default"/>
      </w:rPr>
    </w:lvl>
  </w:abstractNum>
  <w:abstractNum w:abstractNumId="11">
    <w:nsid w:val="2F9377C2"/>
    <w:multiLevelType w:val="singleLevel"/>
    <w:tmpl w:val="2F9377C2"/>
    <w:lvl w:ilvl="0" w:tentative="0">
      <w:start w:val="1"/>
      <w:numFmt w:val="decimal"/>
      <w:lvlText w:val="(%1)"/>
      <w:lvlJc w:val="left"/>
      <w:pPr>
        <w:ind w:left="0" w:hanging="425"/>
      </w:pPr>
      <w:rPr>
        <w:rFonts w:hint="default"/>
        <w:b w:val="0"/>
        <w:bCs w:val="0"/>
      </w:rPr>
    </w:lvl>
  </w:abstractNum>
  <w:abstractNum w:abstractNumId="12">
    <w:nsid w:val="3C3046EC"/>
    <w:multiLevelType w:val="singleLevel"/>
    <w:tmpl w:val="3C3046EC"/>
    <w:lvl w:ilvl="0" w:tentative="0">
      <w:start w:val="1"/>
      <w:numFmt w:val="decimal"/>
      <w:lvlText w:val="(%1)"/>
      <w:lvlJc w:val="left"/>
      <w:pPr>
        <w:ind w:left="0" w:hanging="425"/>
      </w:pPr>
      <w:rPr>
        <w:rFonts w:hint="default"/>
      </w:rPr>
    </w:lvl>
  </w:abstractNum>
  <w:abstractNum w:abstractNumId="13">
    <w:nsid w:val="630B3109"/>
    <w:multiLevelType w:val="singleLevel"/>
    <w:tmpl w:val="630B310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6F2E1E31"/>
    <w:multiLevelType w:val="singleLevel"/>
    <w:tmpl w:val="6F2E1E31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0"/>
  </w:num>
  <w:num w:numId="5">
    <w:abstractNumId w:val="2"/>
  </w:num>
  <w:num w:numId="6">
    <w:abstractNumId w:val="9"/>
  </w:num>
  <w:num w:numId="7">
    <w:abstractNumId w:val="6"/>
  </w:num>
  <w:num w:numId="8">
    <w:abstractNumId w:val="12"/>
  </w:num>
  <w:num w:numId="9">
    <w:abstractNumId w:val="11"/>
  </w:num>
  <w:num w:numId="10">
    <w:abstractNumId w:val="13"/>
  </w:num>
  <w:num w:numId="11">
    <w:abstractNumId w:val="4"/>
  </w:num>
  <w:num w:numId="12">
    <w:abstractNumId w:val="10"/>
  </w:num>
  <w:num w:numId="13">
    <w:abstractNumId w:val="3"/>
  </w:num>
  <w:num w:numId="14">
    <w:abstractNumId w:val="5"/>
  </w:num>
  <w:num w:numId="1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PS_1212414852">
    <w15:presenceInfo w15:providerId="WPS Office" w15:userId="6443552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NotDisplayPageBoundaries w:val="1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73A89"/>
    <w:rsid w:val="058C55E1"/>
    <w:rsid w:val="05926AFC"/>
    <w:rsid w:val="06683CC4"/>
    <w:rsid w:val="0B8E7D66"/>
    <w:rsid w:val="0DCD2DC7"/>
    <w:rsid w:val="0E464FCF"/>
    <w:rsid w:val="0EB14497"/>
    <w:rsid w:val="1027029D"/>
    <w:rsid w:val="11A6405B"/>
    <w:rsid w:val="1227015D"/>
    <w:rsid w:val="1244057A"/>
    <w:rsid w:val="128A572B"/>
    <w:rsid w:val="13C22CA3"/>
    <w:rsid w:val="1D76208F"/>
    <w:rsid w:val="1DF73351"/>
    <w:rsid w:val="1EA96812"/>
    <w:rsid w:val="1EAB16E1"/>
    <w:rsid w:val="24A73F1B"/>
    <w:rsid w:val="29712D49"/>
    <w:rsid w:val="2BE617CC"/>
    <w:rsid w:val="2D4F514F"/>
    <w:rsid w:val="30297EDA"/>
    <w:rsid w:val="32715FF0"/>
    <w:rsid w:val="33B070ED"/>
    <w:rsid w:val="34967B08"/>
    <w:rsid w:val="37066487"/>
    <w:rsid w:val="3B7D75B1"/>
    <w:rsid w:val="3E9926CE"/>
    <w:rsid w:val="3EA9049D"/>
    <w:rsid w:val="3FB5193C"/>
    <w:rsid w:val="41DA15EE"/>
    <w:rsid w:val="42C41CE4"/>
    <w:rsid w:val="45A27A61"/>
    <w:rsid w:val="47E562EF"/>
    <w:rsid w:val="4ADB2664"/>
    <w:rsid w:val="511107EA"/>
    <w:rsid w:val="51BD778A"/>
    <w:rsid w:val="52A80CDA"/>
    <w:rsid w:val="540B5A08"/>
    <w:rsid w:val="55E738C7"/>
    <w:rsid w:val="5A663955"/>
    <w:rsid w:val="5E490A40"/>
    <w:rsid w:val="5F6941F0"/>
    <w:rsid w:val="635B58F5"/>
    <w:rsid w:val="63D07235"/>
    <w:rsid w:val="6609788A"/>
    <w:rsid w:val="674D780C"/>
    <w:rsid w:val="69201173"/>
    <w:rsid w:val="6B565AB1"/>
    <w:rsid w:val="6F5908F1"/>
    <w:rsid w:val="71D77D96"/>
    <w:rsid w:val="784C1F84"/>
    <w:rsid w:val="794C5FB4"/>
    <w:rsid w:val="79D55FA9"/>
    <w:rsid w:val="7A48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3713</Words>
  <Characters>3947</Characters>
  <Lines>0</Lines>
  <Paragraphs>0</Paragraphs>
  <TotalTime>436</TotalTime>
  <ScaleCrop>false</ScaleCrop>
  <LinksUpToDate>false</LinksUpToDate>
  <CharactersWithSpaces>3986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2025-08-11T02:12:00Z</dcterms:created>
  <dc:creator>15832</dc:creator>
  <cp:lastModifiedBy>WPS_1212414852</cp:lastModifiedBy>
  <dcterms:modified xsi:type="dcterms:W3CDTF">2025-08-19T03:48:37Z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eyJoZGlkIjoiZWNmYzllMzNiYzU2YjgyNTliNDVmYTMyZTNlYWE0NTMiLCJ1c2VySWQiOiIxMjEyNDE0ODUyIn0=</vt:lpwstr>
  </property>
  <property fmtid="{D5CDD505-2E9C-101B-9397-08002B2CF9AE}" pid="4" name="ICV">
    <vt:lpwstr>7AF8EC317E174C32B28D51BA1E2F2810_13</vt:lpwstr>
  </property>
</Properties>
</file>